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191A8" w14:textId="3EDC6D0B" w:rsidR="00EE5815" w:rsidRDefault="008C77D4" w:rsidP="008C77D4">
      <w:pPr>
        <w:pStyle w:val="Title"/>
      </w:pPr>
      <w:r>
        <w:t>An i</w:t>
      </w:r>
      <w:r>
        <w:t xml:space="preserve">nvestigation into the contentious phylogenetic results of the </w:t>
      </w:r>
      <w:r>
        <w:rPr>
          <w:i/>
          <w:iCs/>
        </w:rPr>
        <w:t>Mixta</w:t>
      </w:r>
      <w:r>
        <w:t xml:space="preserve"> species</w:t>
      </w:r>
    </w:p>
    <w:p w14:paraId="2E4DA9AE" w14:textId="77777777" w:rsidR="00EE5815" w:rsidRDefault="00342F63">
      <w:pPr>
        <w:pStyle w:val="Author"/>
      </w:pPr>
      <w:r>
        <w:t>Kimberly Hinz</w:t>
      </w:r>
    </w:p>
    <w:p w14:paraId="74735545" w14:textId="77777777" w:rsidR="00EE5815" w:rsidRDefault="00342F63">
      <w:pPr>
        <w:pStyle w:val="Date"/>
      </w:pPr>
      <w:r>
        <w:t>2020/12/08</w:t>
      </w:r>
    </w:p>
    <w:p w14:paraId="079B28D6" w14:textId="77777777" w:rsidR="00EE5815" w:rsidRDefault="00342F63">
      <w:r>
        <w:br w:type="page"/>
      </w:r>
    </w:p>
    <w:p w14:paraId="667A5B74" w14:textId="77777777" w:rsidR="00EE5815" w:rsidRDefault="00342F63">
      <w:pPr>
        <w:pStyle w:val="Heading1"/>
      </w:pPr>
      <w:bookmarkStart w:id="0" w:name="abstract"/>
      <w:r>
        <w:lastRenderedPageBreak/>
        <w:t>Abstract</w:t>
      </w:r>
      <w:bookmarkEnd w:id="0"/>
    </w:p>
    <w:p w14:paraId="7F135671" w14:textId="54E79895" w:rsidR="00EE5815" w:rsidRDefault="00342F63">
      <w:pPr>
        <w:pStyle w:val="FirstParagraph"/>
      </w:pPr>
      <w:r>
        <w:rPr>
          <w:i/>
        </w:rPr>
        <w:t>Mixta</w:t>
      </w:r>
      <w:r>
        <w:t xml:space="preserve"> is a recently described genus within the bacterial family </w:t>
      </w:r>
      <w:r>
        <w:rPr>
          <w:i/>
        </w:rPr>
        <w:t>Erwiniaceae</w:t>
      </w:r>
      <w:r>
        <w:t xml:space="preserve"> </w:t>
      </w:r>
      <w:r>
        <w:t xml:space="preserve">that </w:t>
      </w:r>
      <w:r>
        <w:t xml:space="preserve">is closely related to </w:t>
      </w:r>
      <w:r>
        <w:rPr>
          <w:i/>
        </w:rPr>
        <w:t>Pantoea</w:t>
      </w:r>
      <w:r>
        <w:t xml:space="preserve">, </w:t>
      </w:r>
      <w:r>
        <w:rPr>
          <w:i/>
        </w:rPr>
        <w:t>Erwinia</w:t>
      </w:r>
      <w:r>
        <w:t xml:space="preserve">, and </w:t>
      </w:r>
      <w:r>
        <w:rPr>
          <w:i/>
        </w:rPr>
        <w:t>Tatumella</w:t>
      </w:r>
      <w:r>
        <w:t xml:space="preserve">. Depending on the genes and method used for phylogenetic analysis, the genus with which </w:t>
      </w:r>
      <w:r>
        <w:rPr>
          <w:i/>
        </w:rPr>
        <w:t>Mixta</w:t>
      </w:r>
      <w:r>
        <w:t xml:space="preserve"> shares the most recent ancestor differs. This study aimed to determine the cause behind these contentious results and identified genes that may have resulted fro</w:t>
      </w:r>
      <w:r>
        <w:t xml:space="preserve">m horizontal gene transfer. Ten complete or partial genomes – two </w:t>
      </w:r>
      <w:r>
        <w:rPr>
          <w:i/>
        </w:rPr>
        <w:t>Mixta</w:t>
      </w:r>
      <w:r>
        <w:t xml:space="preserve"> species, six species from other </w:t>
      </w:r>
      <w:r>
        <w:rPr>
          <w:i/>
        </w:rPr>
        <w:t>Erwiniaceae</w:t>
      </w:r>
      <w:r>
        <w:t xml:space="preserve"> genera, and two outgroups – were retrieved from NCBI and annotated. Homologous genes were extracted yielding a dataset of 799 genes. The gen</w:t>
      </w:r>
      <w:r>
        <w:t>es were aligned With the ClustalW algorithm, and MEGA-CC was used for model testing and computing phylogenetic trees for each gene for both nucleotide and amino acid sequences. Distance matrices were then extracted from these trees. Nucleotide and amino ac</w:t>
      </w:r>
      <w:r>
        <w:t xml:space="preserve">id identity analyses were also done using the programming language </w:t>
      </w:r>
      <w:r>
        <w:rPr>
          <w:rStyle w:val="VerbatimChar"/>
        </w:rPr>
        <w:t>R</w:t>
      </w:r>
      <w:r>
        <w:t xml:space="preserve">. </w:t>
      </w:r>
      <w:r>
        <w:rPr>
          <w:i/>
        </w:rPr>
        <w:t>Pantoea</w:t>
      </w:r>
      <w:r>
        <w:t xml:space="preserve"> was the closest relative to the </w:t>
      </w:r>
      <w:r>
        <w:rPr>
          <w:i/>
        </w:rPr>
        <w:t>Mixta</w:t>
      </w:r>
      <w:r>
        <w:t xml:space="preserve"> species in most of the analyses; however, results were not consistent across studies. Some genes were also found to be more similar to other</w:t>
      </w:r>
      <w:r>
        <w:t>, non-</w:t>
      </w:r>
      <w:r>
        <w:rPr>
          <w:i/>
        </w:rPr>
        <w:t>Pantoea</w:t>
      </w:r>
      <w:r>
        <w:t xml:space="preserve"> species. Diligence must be given to </w:t>
      </w:r>
      <w:r w:rsidR="008C77D4">
        <w:t>selecting genes for phylogenetic analysis and</w:t>
      </w:r>
      <w:r>
        <w:t xml:space="preserve"> the method chosen to prevent any xenologous signal from distorting the actual relationships. Furthermore, future research should consider that differe</w:t>
      </w:r>
      <w:r>
        <w:t>nt phylogenetic analyses may give different results.</w:t>
      </w:r>
    </w:p>
    <w:p w14:paraId="23E81D12" w14:textId="77777777" w:rsidR="00EE5815" w:rsidRDefault="00342F63">
      <w:r>
        <w:br w:type="page"/>
      </w:r>
    </w:p>
    <w:p w14:paraId="1AB0044C" w14:textId="30AB8DAE" w:rsidR="00EE5815" w:rsidRDefault="00342F63">
      <w:pPr>
        <w:pStyle w:val="Heading1"/>
      </w:pPr>
      <w:bookmarkStart w:id="1" w:name="introduction"/>
      <w:r>
        <w:lastRenderedPageBreak/>
        <w:t>Introduction</w:t>
      </w:r>
      <w:bookmarkEnd w:id="1"/>
    </w:p>
    <w:p w14:paraId="6DA19965" w14:textId="5D296BF1" w:rsidR="00EE5815" w:rsidRDefault="00342F63">
      <w:pPr>
        <w:pStyle w:val="FirstParagraph"/>
      </w:pPr>
      <w:r>
        <w:t xml:space="preserve">The bacterial family Erwiniaceae includes diverse Gram-negative [1, 2] organisms, including the genera </w:t>
      </w:r>
      <w:r>
        <w:rPr>
          <w:i/>
        </w:rPr>
        <w:t>Mixta</w:t>
      </w:r>
      <w:r>
        <w:t xml:space="preserve">, </w:t>
      </w:r>
      <w:r>
        <w:rPr>
          <w:i/>
        </w:rPr>
        <w:t>Pantoea</w:t>
      </w:r>
      <w:r>
        <w:t xml:space="preserve">, </w:t>
      </w:r>
      <w:r>
        <w:rPr>
          <w:i/>
        </w:rPr>
        <w:t>Erwinia</w:t>
      </w:r>
      <w:r>
        <w:t xml:space="preserve">, </w:t>
      </w:r>
      <w:r>
        <w:rPr>
          <w:i/>
        </w:rPr>
        <w:t>Tatumella</w:t>
      </w:r>
      <w:r>
        <w:t xml:space="preserve">, </w:t>
      </w:r>
      <w:r>
        <w:rPr>
          <w:i/>
        </w:rPr>
        <w:t>Buchnera</w:t>
      </w:r>
      <w:r>
        <w:t xml:space="preserve">, </w:t>
      </w:r>
      <w:r>
        <w:rPr>
          <w:i/>
        </w:rPr>
        <w:t>Wigglesworthia</w:t>
      </w:r>
      <w:r>
        <w:t xml:space="preserve">, </w:t>
      </w:r>
      <w:r>
        <w:rPr>
          <w:i/>
        </w:rPr>
        <w:t>Phaseolibacter</w:t>
      </w:r>
      <w:r>
        <w:t xml:space="preserve">, </w:t>
      </w:r>
      <w:r>
        <w:rPr>
          <w:i/>
        </w:rPr>
        <w:t>Kalamie</w:t>
      </w:r>
      <w:r>
        <w:rPr>
          <w:i/>
        </w:rPr>
        <w:t>lla</w:t>
      </w:r>
      <w:r>
        <w:t xml:space="preserve"> (LPSN, </w:t>
      </w:r>
      <w:hyperlink r:id="rId7">
        <w:r>
          <w:rPr>
            <w:rStyle w:val="Hyperlink"/>
          </w:rPr>
          <w:t>http://www.bacterio.net/</w:t>
        </w:r>
      </w:hyperlink>
      <w:r>
        <w:t xml:space="preserve">). </w:t>
      </w:r>
      <w:r w:rsidR="008C77D4">
        <w:t xml:space="preserve">Numerous studies have focused on three of these genera – Mixta, Pantoea, and Erwinia – given their relevance to plant and human pathogens. </w:t>
      </w:r>
      <w:r>
        <w:t xml:space="preserve">For example, the genus </w:t>
      </w:r>
      <w:r>
        <w:rPr>
          <w:i/>
        </w:rPr>
        <w:t>Erwinia</w:t>
      </w:r>
      <w:r>
        <w:t xml:space="preserve"> contai</w:t>
      </w:r>
      <w:r>
        <w:t>ns plant pathogens (</w:t>
      </w:r>
      <w:proofErr w:type="gramStart"/>
      <w:r>
        <w:t>e.g.</w:t>
      </w:r>
      <w:proofErr w:type="gramEnd"/>
      <w:r>
        <w:t xml:space="preserve"> E. amylovora) [3–5], epiphytes (e.g. E. tasmaniensis) [6, 7], species that may contribute to plant disease [8], and others that are insect-associated [9–11]. Similarly, </w:t>
      </w:r>
      <w:r>
        <w:rPr>
          <w:i/>
        </w:rPr>
        <w:t>Pantoea</w:t>
      </w:r>
      <w:r>
        <w:t>, a genus reported by Gavini et al.[12], includes speci</w:t>
      </w:r>
      <w:r>
        <w:t xml:space="preserve">es that inhabit a variety of environments [12–14], including human and plant pathogens [2, 15–20] as well as species associated with plant growth [21, 22], insects [23], and fungi [24, 25]. </w:t>
      </w:r>
      <w:r>
        <w:rPr>
          <w:i/>
        </w:rPr>
        <w:t>Mixta</w:t>
      </w:r>
      <w:r>
        <w:t xml:space="preserve">, originally </w:t>
      </w:r>
      <w:r>
        <w:rPr>
          <w:i/>
        </w:rPr>
        <w:t>Pantoea</w:t>
      </w:r>
      <w:r>
        <w:t>, is a novel genus first suggested by Pal</w:t>
      </w:r>
      <w:r>
        <w:t xml:space="preserve">mer et al. [26] and </w:t>
      </w:r>
      <w:r>
        <w:t xml:space="preserve">later proposed by the same researchers in 2018 [27]. </w:t>
      </w:r>
      <w:r>
        <w:t xml:space="preserve">M. calida and M. gaviniae (previously species of </w:t>
      </w:r>
      <w:r>
        <w:rPr>
          <w:i/>
        </w:rPr>
        <w:t>Pantoea</w:t>
      </w:r>
      <w:r>
        <w:t>)</w:t>
      </w:r>
      <w:r>
        <w:t xml:space="preserve"> were </w:t>
      </w:r>
      <w:r w:rsidR="008C77D4">
        <w:t>initi</w:t>
      </w:r>
      <w:r w:rsidR="008C77D4">
        <w:t xml:space="preserve">ally </w:t>
      </w:r>
      <w:r>
        <w:t>found in infant formula and its production environment [13]. Fritz et al. [28] demonstrate</w:t>
      </w:r>
      <w:r>
        <w:t xml:space="preserve">d that some strains of M. calida were linked with post-surgical meningitis in humans. Currently, there are only five </w:t>
      </w:r>
      <w:r>
        <w:rPr>
          <w:i/>
        </w:rPr>
        <w:t>Mixta</w:t>
      </w:r>
      <w:r>
        <w:t xml:space="preserve"> species validly published (LPSN, </w:t>
      </w:r>
      <w:hyperlink r:id="rId8">
        <w:r>
          <w:rPr>
            <w:rStyle w:val="Hyperlink"/>
          </w:rPr>
          <w:t>http://www.bacterio.net/</w:t>
        </w:r>
      </w:hyperlink>
      <w:r>
        <w:t>).</w:t>
      </w:r>
    </w:p>
    <w:p w14:paraId="6B86A3F6" w14:textId="54253164" w:rsidR="00EE5815" w:rsidRDefault="00342F63" w:rsidP="008C77D4">
      <w:pPr>
        <w:pStyle w:val="BodyText"/>
      </w:pPr>
      <w:r>
        <w:t>Understanding the phylogeny o</w:t>
      </w:r>
      <w:r>
        <w:t xml:space="preserve">f bacterial species and genes allows researchers to investigate the </w:t>
      </w:r>
      <w:r w:rsidR="008C77D4">
        <w:t>species</w:t>
      </w:r>
      <w:r w:rsidR="002616AE">
        <w:t>'</w:t>
      </w:r>
      <w:r w:rsidR="008C77D4">
        <w:t xml:space="preserve"> </w:t>
      </w:r>
      <w:r w:rsidR="008C77D4">
        <w:t>evolutionary history</w:t>
      </w:r>
      <w:r>
        <w:t xml:space="preserve">, </w:t>
      </w:r>
      <w:r>
        <w:t xml:space="preserve">relatedness, and the individual genes that </w:t>
      </w:r>
      <w:r w:rsidR="008C77D4">
        <w:t>enable</w:t>
      </w:r>
      <w:r w:rsidR="008C77D4">
        <w:t xml:space="preserve"> </w:t>
      </w:r>
      <w:r>
        <w:t>the species to survive under various conditions [26, 29–33]. The most common methods in phylogen</w:t>
      </w:r>
      <w:r>
        <w:t xml:space="preserve">etic analysis are those </w:t>
      </w:r>
      <w:r w:rsidR="008C77D4">
        <w:t xml:space="preserve">that use ubiquitous genes </w:t>
      </w:r>
      <w:r>
        <w:t>including 16S ribosomal RNA (rRNA) sequences [34], multi</w:t>
      </w:r>
      <w:r>
        <w:t xml:space="preserve">locus sequence analysis (MLSA) with several housekeeping genes [34–36], and ribosomal MLSA with 53 structural ribosomal proteins [26, 29, 37]. However, the phylogenetic trees </w:t>
      </w:r>
      <w:r>
        <w:t xml:space="preserve">generated from these methods may not be very robust [34, 36, 38] because of the lower phylogenetic signal from the highly conserved housekeeping genes [34, 35, 39–42]. </w:t>
      </w:r>
      <w:r w:rsidR="008C77D4" w:rsidRPr="008C77D4">
        <w:lastRenderedPageBreak/>
        <w:t xml:space="preserve">This issue is particularly </w:t>
      </w:r>
      <w:r w:rsidR="008C77D4">
        <w:t>the case with</w:t>
      </w:r>
      <w:r w:rsidR="008C77D4" w:rsidRPr="008C77D4">
        <w:t xml:space="preserve"> *Erwiniaceae* because much of our understanding is based on the 16S rRNA and other housekeeping genes</w:t>
      </w:r>
      <w:r w:rsidR="008C77D4">
        <w:t>.</w:t>
      </w:r>
      <w:r>
        <w:t xml:space="preserve"> However, </w:t>
      </w:r>
      <w:r w:rsidR="008C77D4">
        <w:t xml:space="preserve">such analyses have an insufficient resolution at the species level </w:t>
      </w:r>
      <w:r>
        <w:t xml:space="preserve">[36], and the genera </w:t>
      </w:r>
      <w:r>
        <w:rPr>
          <w:i/>
        </w:rPr>
        <w:t>Pantoea</w:t>
      </w:r>
      <w:r>
        <w:t xml:space="preserve">, </w:t>
      </w:r>
      <w:r>
        <w:rPr>
          <w:i/>
        </w:rPr>
        <w:t>Erwinia</w:t>
      </w:r>
      <w:r>
        <w:t xml:space="preserve">, </w:t>
      </w:r>
      <w:r>
        <w:rPr>
          <w:i/>
        </w:rPr>
        <w:t>Tatumella</w:t>
      </w:r>
      <w:r>
        <w:t xml:space="preserve">, and </w:t>
      </w:r>
      <w:r>
        <w:rPr>
          <w:i/>
        </w:rPr>
        <w:t>Mixta</w:t>
      </w:r>
      <w:r>
        <w:t xml:space="preserve"> are often not monophyletic [48]. </w:t>
      </w:r>
      <w:r w:rsidR="008C77D4" w:rsidRPr="008C77D4">
        <w:t xml:space="preserve">Another issue is the unintentional inclusion of paralogues (originating from an intragenomic duplication event) or </w:t>
      </w:r>
      <w:proofErr w:type="spellStart"/>
      <w:r w:rsidR="008C77D4" w:rsidRPr="008C77D4">
        <w:t>xenologues</w:t>
      </w:r>
      <w:proofErr w:type="spellEnd"/>
      <w:r w:rsidR="008C77D4" w:rsidRPr="008C77D4">
        <w:t xml:space="preserve"> (</w:t>
      </w:r>
      <w:r w:rsidR="008C77D4">
        <w:t>aris</w:t>
      </w:r>
      <w:r w:rsidR="008C77D4" w:rsidRPr="008C77D4">
        <w:t xml:space="preserve">ing from horizontal gene transfer) in MLSA gene analyses </w:t>
      </w:r>
      <w:r>
        <w:t>[26, 49].</w:t>
      </w:r>
    </w:p>
    <w:p w14:paraId="274D0057" w14:textId="3796D952" w:rsidR="00EE5815" w:rsidRDefault="00342F63">
      <w:pPr>
        <w:pStyle w:val="BodyText"/>
      </w:pPr>
      <w:r>
        <w:t xml:space="preserve">The DNA </w:t>
      </w:r>
      <w:r>
        <w:t>gyrase</w:t>
      </w:r>
      <w:r>
        <w:t xml:space="preserve"> subunit (gyrB), DNA-directed RNA polymerase subunit (rpoB), ATP synthase subunit (atpD), and initiation translation factor (infB) </w:t>
      </w:r>
      <w:r w:rsidR="008C77D4">
        <w:t>ar</w:t>
      </w:r>
      <w:r>
        <w:t>e more reliable than 16S rRNA gene sequences for determining intra- and int</w:t>
      </w:r>
      <w:r>
        <w:t xml:space="preserve">ergeneric relationships [50–53] and a robust method for the Erwiniaceae family [54]. </w:t>
      </w:r>
      <w:r w:rsidR="008C77D4" w:rsidRPr="008C77D4">
        <w:t xml:space="preserve">The genera within Erwiniaceae are monophyletic when the analysis uses concatenated partial gyrB, rpoB, atpD, and infB gene sequences </w:t>
      </w:r>
      <w:r>
        <w:t>[38, 55, 56].</w:t>
      </w:r>
    </w:p>
    <w:p w14:paraId="5012D9B4" w14:textId="6ACE35C7" w:rsidR="00EE5815" w:rsidRDefault="00342F63">
      <w:pPr>
        <w:pStyle w:val="BodyText"/>
      </w:pPr>
      <w:r>
        <w:t xml:space="preserve">Nevertheless, despite efforts to </w:t>
      </w:r>
      <w:r>
        <w:t xml:space="preserve">find a suitable method for identifying the species tree for Erwiniaceae genera, </w:t>
      </w:r>
      <w:del w:id="2" w:author="Kim Hinz" w:date="2021-01-18T11:53:00Z">
        <w:r w:rsidDel="008C77D4">
          <w:rPr>
            <w:i/>
          </w:rPr>
          <w:delText>Mixta</w:delText>
        </w:r>
        <w:r w:rsidDel="008C77D4">
          <w:delText xml:space="preserve">’s </w:delText>
        </w:r>
      </w:del>
      <w:proofErr w:type="spellStart"/>
      <w:ins w:id="3" w:author="Kim Hinz" w:date="2021-01-18T11:53:00Z">
        <w:r w:rsidR="008C77D4">
          <w:rPr>
            <w:i/>
          </w:rPr>
          <w:t>Mixta</w:t>
        </w:r>
      </w:ins>
      <w:r w:rsidR="002616AE">
        <w:t>'</w:t>
      </w:r>
      <w:ins w:id="4" w:author="Kim Hinz" w:date="2021-01-18T11:53:00Z">
        <w:r w:rsidR="008C77D4">
          <w:t>s</w:t>
        </w:r>
        <w:proofErr w:type="spellEnd"/>
        <w:r w:rsidR="008C77D4">
          <w:t xml:space="preserve"> </w:t>
        </w:r>
      </w:ins>
      <w:r>
        <w:t xml:space="preserve">position </w:t>
      </w:r>
      <w:r w:rsidR="002616AE">
        <w:t>relative</w:t>
      </w:r>
      <w:r>
        <w:t xml:space="preserve"> to </w:t>
      </w:r>
      <w:r>
        <w:rPr>
          <w:i/>
        </w:rPr>
        <w:t>Pantoea</w:t>
      </w:r>
      <w:r>
        <w:t xml:space="preserve">, </w:t>
      </w:r>
      <w:r>
        <w:rPr>
          <w:i/>
        </w:rPr>
        <w:t>Erwinia</w:t>
      </w:r>
      <w:r>
        <w:t xml:space="preserve">, and </w:t>
      </w:r>
      <w:r>
        <w:rPr>
          <w:i/>
        </w:rPr>
        <w:t>Tatumella</w:t>
      </w:r>
      <w:r>
        <w:t xml:space="preserve"> vastly differs between studies [2, 26, 27, 47, 48, 57–59]. Not only do different gene combinations provide dif</w:t>
      </w:r>
      <w:r>
        <w:t>ferent results, but different algorithms and models for alignments and phylogenetic trees also contribute to the contentious results [45, 60]. For example, Prakash et al. [2], Palmer et al. [26], Rezzonico et al. [48], and Gueule et al. [59] all used gyrB,</w:t>
      </w:r>
      <w:r>
        <w:t xml:space="preserve"> rpoB, atpD, and infB nucleotide gene sequences in their phylogenetic analyses. Prakash et al. conducted a neighbour-joining statistical method while the others used a maximum-likelihood (ML) method. Three of the studies – Rezzonico et al., Prakash et al.,</w:t>
      </w:r>
      <w:r>
        <w:t xml:space="preserve"> and Gueule et al. – placed the </w:t>
      </w:r>
      <w:r>
        <w:rPr>
          <w:i/>
        </w:rPr>
        <w:t>Mixta</w:t>
      </w:r>
      <w:r>
        <w:t xml:space="preserve"> species within the </w:t>
      </w:r>
      <w:r>
        <w:rPr>
          <w:i/>
        </w:rPr>
        <w:t>Pantoea</w:t>
      </w:r>
      <w:r>
        <w:t xml:space="preserve"> genera</w:t>
      </w:r>
      <w:r w:rsidR="002616AE">
        <w:t>. In contrast,</w:t>
      </w:r>
      <w:r>
        <w:t xml:space="preserve"> the analysis in Palmer et al. </w:t>
      </w:r>
      <w:r w:rsidR="002616AE">
        <w:t>identifi</w:t>
      </w:r>
      <w:r>
        <w:t xml:space="preserve">ed </w:t>
      </w:r>
      <w:r>
        <w:rPr>
          <w:i/>
        </w:rPr>
        <w:t>Mixta</w:t>
      </w:r>
      <w:r>
        <w:t xml:space="preserve"> outside of the other three genera. Palmer et al. [27], Rezzonico et al. [48], and Brady et al. [58] also ran analyses with the four M</w:t>
      </w:r>
      <w:r>
        <w:t xml:space="preserve">LSA genes as amino acid sequences. These three studies show contentious results as </w:t>
      </w:r>
      <w:r>
        <w:lastRenderedPageBreak/>
        <w:t xml:space="preserve">Rezzonico et al. found that </w:t>
      </w:r>
      <w:r>
        <w:rPr>
          <w:i/>
        </w:rPr>
        <w:t>Mixta</w:t>
      </w:r>
      <w:r>
        <w:t xml:space="preserve"> is related closest with </w:t>
      </w:r>
      <w:r>
        <w:rPr>
          <w:i/>
        </w:rPr>
        <w:t>Tatumella</w:t>
      </w:r>
      <w:r>
        <w:t xml:space="preserve">, Palmer et al. found that </w:t>
      </w:r>
      <w:r>
        <w:rPr>
          <w:i/>
        </w:rPr>
        <w:t>Mixta</w:t>
      </w:r>
      <w:r>
        <w:t xml:space="preserve"> is related closest with </w:t>
      </w:r>
      <w:r>
        <w:rPr>
          <w:i/>
        </w:rPr>
        <w:t>Pantoea</w:t>
      </w:r>
      <w:r>
        <w:t xml:space="preserve">, and Brady et al. found </w:t>
      </w:r>
      <w:r>
        <w:rPr>
          <w:i/>
        </w:rPr>
        <w:t>Mixta</w:t>
      </w:r>
      <w:r>
        <w:t xml:space="preserve"> within the </w:t>
      </w:r>
      <w:r>
        <w:rPr>
          <w:i/>
        </w:rPr>
        <w:t>Pantoea</w:t>
      </w:r>
      <w:r>
        <w:t xml:space="preserve"> genus. In a separate study conducted by Palmer et al. [26], two ML trees were computed, one with 1039 core amino acid sequence and the other with 52 ribosomal MLSA nucleotide genes. Both ML trees contained species from </w:t>
      </w:r>
      <w:r>
        <w:rPr>
          <w:i/>
        </w:rPr>
        <w:t>Mixta</w:t>
      </w:r>
      <w:r>
        <w:t xml:space="preserve">, </w:t>
      </w:r>
      <w:r>
        <w:rPr>
          <w:i/>
        </w:rPr>
        <w:t>Pantoea</w:t>
      </w:r>
      <w:r>
        <w:t xml:space="preserve">, </w:t>
      </w:r>
      <w:r>
        <w:rPr>
          <w:i/>
        </w:rPr>
        <w:t>Erwinia</w:t>
      </w:r>
      <w:r>
        <w:t xml:space="preserve">, and </w:t>
      </w:r>
      <w:r>
        <w:rPr>
          <w:i/>
        </w:rPr>
        <w:t>Tatumella</w:t>
      </w:r>
      <w:r>
        <w:t xml:space="preserve">; however, the analysis with the core genes placed </w:t>
      </w:r>
      <w:r>
        <w:rPr>
          <w:i/>
        </w:rPr>
        <w:t>Pantoea</w:t>
      </w:r>
      <w:r>
        <w:t xml:space="preserve"> and </w:t>
      </w:r>
      <w:r>
        <w:rPr>
          <w:i/>
        </w:rPr>
        <w:t>Tatumella</w:t>
      </w:r>
      <w:r>
        <w:t xml:space="preserve"> as sister taxa followed by two </w:t>
      </w:r>
      <w:r>
        <w:rPr>
          <w:i/>
        </w:rPr>
        <w:t>Mixta</w:t>
      </w:r>
      <w:r>
        <w:t xml:space="preserve"> species whereas the analysis with ribosomal MLSA genes placed </w:t>
      </w:r>
      <w:r>
        <w:rPr>
          <w:i/>
        </w:rPr>
        <w:t>Pantoea</w:t>
      </w:r>
      <w:r>
        <w:t xml:space="preserve"> and </w:t>
      </w:r>
      <w:r>
        <w:rPr>
          <w:i/>
        </w:rPr>
        <w:t>Tatumella</w:t>
      </w:r>
      <w:r>
        <w:t xml:space="preserve"> as sister taxa followed by </w:t>
      </w:r>
      <w:r>
        <w:rPr>
          <w:i/>
        </w:rPr>
        <w:t>Erwinia</w:t>
      </w:r>
      <w:r>
        <w:t xml:space="preserve"> and then by the </w:t>
      </w:r>
      <w:r>
        <w:rPr>
          <w:i/>
        </w:rPr>
        <w:t>Mi</w:t>
      </w:r>
      <w:r>
        <w:rPr>
          <w:i/>
        </w:rPr>
        <w:t>xta</w:t>
      </w:r>
      <w:r>
        <w:t xml:space="preserve"> species.</w:t>
      </w:r>
    </w:p>
    <w:p w14:paraId="7E36AEE5" w14:textId="77777777" w:rsidR="00EE5815" w:rsidRDefault="00342F63">
      <w:pPr>
        <w:pStyle w:val="BodyText"/>
      </w:pPr>
      <w:r>
        <w:t>There are two possible causes behind contentious results in phylogenetic analyses. One is the use of different methods, including the use of a different phylogenetic tree model from another study despite both studies conducting maximum likelih</w:t>
      </w:r>
      <w:r>
        <w:t>ood trees and the same sequence type. Additionally, there is no common phylogenetic analysis model between nucleotide and amino acid sequences; therefore, evolutionary history is estimated differently. The other reason may be horizontal gene transfer (HGT)</w:t>
      </w:r>
      <w:r>
        <w:t xml:space="preserve"> events within the </w:t>
      </w:r>
      <w:r>
        <w:rPr>
          <w:i/>
        </w:rPr>
        <w:t>Erwiniaceae</w:t>
      </w:r>
      <w:r>
        <w:t xml:space="preserve"> or from a non-closely-related species. HGT events frequently occur within bacteria, and often the genes provide the bacteria with the ability to adapt to new environments and/or survive selective pressures.</w:t>
      </w:r>
    </w:p>
    <w:p w14:paraId="12E08599" w14:textId="77777777" w:rsidR="00EE5815" w:rsidRDefault="00342F63">
      <w:pPr>
        <w:pStyle w:val="BodyText"/>
      </w:pPr>
      <w:r>
        <w:t>The objective of t</w:t>
      </w:r>
      <w:r>
        <w:t xml:space="preserve">his paper was to determine the cause behind the contentious phylogenetic results for the </w:t>
      </w:r>
      <w:r>
        <w:rPr>
          <w:i/>
        </w:rPr>
        <w:t>Mixta</w:t>
      </w:r>
      <w:r>
        <w:t xml:space="preserve"> species. Homologous genes were extracted from ten complete or partial genomes - two for each of </w:t>
      </w:r>
      <w:r>
        <w:rPr>
          <w:i/>
        </w:rPr>
        <w:t>Mixta</w:t>
      </w:r>
      <w:r>
        <w:t xml:space="preserve">, </w:t>
      </w:r>
      <w:r>
        <w:rPr>
          <w:i/>
        </w:rPr>
        <w:t>Pantoea</w:t>
      </w:r>
      <w:r>
        <w:t xml:space="preserve">, </w:t>
      </w:r>
      <w:r>
        <w:rPr>
          <w:i/>
        </w:rPr>
        <w:t>Erwinia</w:t>
      </w:r>
      <w:r>
        <w:t xml:space="preserve">, and </w:t>
      </w:r>
      <w:r>
        <w:rPr>
          <w:i/>
        </w:rPr>
        <w:t>Tatumella</w:t>
      </w:r>
      <w:r>
        <w:t xml:space="preserve">, and two outgroups - that </w:t>
      </w:r>
      <w:r>
        <w:t>were retrieved from public databases. In this study, both the nucleotide and amino acid sequences for the same genes were separately analyzed. Model testing was done for each gene in the dataset, and phylogenetic trees were computed using the recommended m</w:t>
      </w:r>
      <w:r>
        <w:t xml:space="preserve">odel. Distance matrices were exported from the phylogenetic trees, and these were used to determine which </w:t>
      </w:r>
      <w:r>
        <w:lastRenderedPageBreak/>
        <w:t xml:space="preserve">species were most closely related to </w:t>
      </w:r>
      <w:r>
        <w:rPr>
          <w:i/>
        </w:rPr>
        <w:t>Mixta</w:t>
      </w:r>
      <w:r>
        <w:t xml:space="preserve"> for each gene. Nucleotide and amino acid identity analyses were also conducted for each gene in order to co</w:t>
      </w:r>
      <w:r>
        <w:t>mpare the results between evolutionary history and sequence similarity. Phylogenetic trees were then done with either one gene or multiple genes to confirm results.</w:t>
      </w:r>
    </w:p>
    <w:p w14:paraId="4A72028B" w14:textId="77777777" w:rsidR="00EE5815" w:rsidRDefault="00342F63">
      <w:pPr>
        <w:pStyle w:val="Heading1"/>
      </w:pPr>
      <w:bookmarkStart w:id="5" w:name="materials-and-methods"/>
      <w:r>
        <w:t>Materials and Methods</w:t>
      </w:r>
      <w:bookmarkEnd w:id="5"/>
    </w:p>
    <w:p w14:paraId="12D85EAC" w14:textId="77777777" w:rsidR="00EE5815" w:rsidRDefault="00342F63">
      <w:pPr>
        <w:pStyle w:val="Heading2"/>
      </w:pPr>
      <w:bookmarkStart w:id="6" w:name="genomes-and-gene-sets"/>
      <w:r>
        <w:t>Genomes and Gene Sets</w:t>
      </w:r>
      <w:bookmarkEnd w:id="6"/>
    </w:p>
    <w:p w14:paraId="11B4AD9A" w14:textId="77777777" w:rsidR="00EE5815" w:rsidRDefault="00342F63">
      <w:pPr>
        <w:pStyle w:val="FirstParagraph"/>
      </w:pPr>
      <w:r>
        <w:t xml:space="preserve">Publicly available full genomes were retrieved </w:t>
      </w:r>
      <w:r>
        <w:t xml:space="preserve">from NCBI comprising of ten type strains from </w:t>
      </w:r>
      <w:r>
        <w:rPr>
          <w:i/>
        </w:rPr>
        <w:t>Mixta</w:t>
      </w:r>
      <w:r>
        <w:t xml:space="preserve">, </w:t>
      </w:r>
      <w:r>
        <w:rPr>
          <w:i/>
        </w:rPr>
        <w:t>Pantoea</w:t>
      </w:r>
      <w:r>
        <w:t xml:space="preserve">, </w:t>
      </w:r>
      <w:r>
        <w:rPr>
          <w:i/>
        </w:rPr>
        <w:t>Erwinia</w:t>
      </w:r>
      <w:r>
        <w:t xml:space="preserve">, </w:t>
      </w:r>
      <w:r>
        <w:rPr>
          <w:i/>
        </w:rPr>
        <w:t>Tatumella</w:t>
      </w:r>
      <w:r>
        <w:t xml:space="preserve">, </w:t>
      </w:r>
      <w:r>
        <w:rPr>
          <w:i/>
        </w:rPr>
        <w:t>Enterobacter</w:t>
      </w:r>
      <w:r>
        <w:t xml:space="preserve">, and </w:t>
      </w:r>
      <w:r>
        <w:rPr>
          <w:i/>
        </w:rPr>
        <w:t>Pseudomonas</w:t>
      </w:r>
      <w:r>
        <w:t xml:space="preserve"> (Table 1). </w:t>
      </w:r>
      <w:r>
        <w:rPr>
          <w:i/>
        </w:rPr>
        <w:t>Enterobacter cloacae</w:t>
      </w:r>
      <w:r>
        <w:t xml:space="preserve"> is in the same order of </w:t>
      </w:r>
      <w:r>
        <w:rPr>
          <w:i/>
        </w:rPr>
        <w:t>Enterobacterales</w:t>
      </w:r>
      <w:r>
        <w:t xml:space="preserve"> as </w:t>
      </w:r>
      <w:r>
        <w:rPr>
          <w:i/>
        </w:rPr>
        <w:t>Mixta</w:t>
      </w:r>
      <w:r>
        <w:t xml:space="preserve">, </w:t>
      </w:r>
      <w:r>
        <w:rPr>
          <w:i/>
        </w:rPr>
        <w:t>Pantoea</w:t>
      </w:r>
      <w:r>
        <w:t xml:space="preserve">, </w:t>
      </w:r>
      <w:r>
        <w:rPr>
          <w:i/>
        </w:rPr>
        <w:t>Erwinia</w:t>
      </w:r>
      <w:r>
        <w:t xml:space="preserve">, and </w:t>
      </w:r>
      <w:r>
        <w:rPr>
          <w:i/>
        </w:rPr>
        <w:t>Tatumella</w:t>
      </w:r>
      <w:r>
        <w:t xml:space="preserve"> whereas </w:t>
      </w:r>
      <w:r>
        <w:rPr>
          <w:i/>
        </w:rPr>
        <w:t>Pseudomonas syringae</w:t>
      </w:r>
      <w:r>
        <w:t xml:space="preserve"> is in the same class of </w:t>
      </w:r>
      <w:r>
        <w:rPr>
          <w:i/>
        </w:rPr>
        <w:t>Gammaproteobacteria</w:t>
      </w:r>
      <w:r>
        <w:t>. The genomes were annotated with Prokka v1.14.1 [61] using default parameters, and homologous genes were extracted using GET_HOMOLOGUES software package [62] with the bidirectional best-hit s</w:t>
      </w:r>
      <w:r>
        <w:t>earch algorithm using default parameters. GET_HOMOLOGUES extracted 954 homologous genes between the ten species.</w:t>
      </w:r>
    </w:p>
    <w:p w14:paraId="5B749A80" w14:textId="77777777" w:rsidR="00EE5815" w:rsidRDefault="00342F63">
      <w:r>
        <w:t>Table 1. Genomes used in this study.</w:t>
      </w:r>
    </w:p>
    <w:tbl>
      <w:tblPr>
        <w:tblStyle w:val="Table"/>
        <w:tblW w:w="5000" w:type="pct"/>
        <w:tblLook w:val="07E0" w:firstRow="1" w:lastRow="1" w:firstColumn="1" w:lastColumn="1" w:noHBand="1" w:noVBand="1"/>
      </w:tblPr>
      <w:tblGrid>
        <w:gridCol w:w="3435"/>
        <w:gridCol w:w="1710"/>
        <w:gridCol w:w="2583"/>
        <w:gridCol w:w="1848"/>
      </w:tblGrid>
      <w:tr w:rsidR="00EE5815" w14:paraId="4BFD2362" w14:textId="77777777">
        <w:tc>
          <w:tcPr>
            <w:tcW w:w="0" w:type="auto"/>
            <w:tcBorders>
              <w:bottom w:val="single" w:sz="0" w:space="0" w:color="auto"/>
            </w:tcBorders>
            <w:vAlign w:val="bottom"/>
          </w:tcPr>
          <w:p w14:paraId="23580B20" w14:textId="77777777" w:rsidR="00EE5815" w:rsidRDefault="00342F63">
            <w:pPr>
              <w:pStyle w:val="Compact"/>
              <w:jc w:val="left"/>
            </w:pPr>
            <w:r>
              <w:t>Species</w:t>
            </w:r>
          </w:p>
        </w:tc>
        <w:tc>
          <w:tcPr>
            <w:tcW w:w="0" w:type="auto"/>
            <w:tcBorders>
              <w:bottom w:val="single" w:sz="0" w:space="0" w:color="auto"/>
            </w:tcBorders>
            <w:vAlign w:val="bottom"/>
          </w:tcPr>
          <w:p w14:paraId="03AF9050" w14:textId="77777777" w:rsidR="00EE5815" w:rsidRDefault="00342F63">
            <w:pPr>
              <w:pStyle w:val="Compact"/>
              <w:jc w:val="left"/>
            </w:pPr>
            <w:r>
              <w:t>Strain</w:t>
            </w:r>
          </w:p>
        </w:tc>
        <w:tc>
          <w:tcPr>
            <w:tcW w:w="0" w:type="auto"/>
            <w:tcBorders>
              <w:bottom w:val="single" w:sz="0" w:space="0" w:color="auto"/>
            </w:tcBorders>
            <w:vAlign w:val="bottom"/>
          </w:tcPr>
          <w:p w14:paraId="013FFDB2" w14:textId="77777777" w:rsidR="00EE5815" w:rsidRDefault="00342F63">
            <w:pPr>
              <w:pStyle w:val="Compact"/>
              <w:jc w:val="left"/>
            </w:pPr>
            <w:r>
              <w:t>GenBank.Accession.No.</w:t>
            </w:r>
          </w:p>
        </w:tc>
        <w:tc>
          <w:tcPr>
            <w:tcW w:w="0" w:type="auto"/>
            <w:tcBorders>
              <w:bottom w:val="single" w:sz="0" w:space="0" w:color="auto"/>
            </w:tcBorders>
            <w:vAlign w:val="bottom"/>
          </w:tcPr>
          <w:p w14:paraId="0EF444B9" w14:textId="77777777" w:rsidR="00EE5815" w:rsidRDefault="00342F63">
            <w:pPr>
              <w:pStyle w:val="Compact"/>
              <w:jc w:val="left"/>
            </w:pPr>
            <w:r>
              <w:t>Level</w:t>
            </w:r>
          </w:p>
        </w:tc>
      </w:tr>
      <w:tr w:rsidR="00EE5815" w14:paraId="26D21EB1" w14:textId="77777777">
        <w:tc>
          <w:tcPr>
            <w:tcW w:w="0" w:type="auto"/>
          </w:tcPr>
          <w:p w14:paraId="49433217" w14:textId="77777777" w:rsidR="00EE5815" w:rsidRDefault="00342F63">
            <w:pPr>
              <w:pStyle w:val="Compact"/>
              <w:jc w:val="left"/>
            </w:pPr>
            <w:r>
              <w:t>Mixta calida</w:t>
            </w:r>
          </w:p>
        </w:tc>
        <w:tc>
          <w:tcPr>
            <w:tcW w:w="0" w:type="auto"/>
          </w:tcPr>
          <w:p w14:paraId="31E58974" w14:textId="77777777" w:rsidR="00EE5815" w:rsidRDefault="00342F63">
            <w:pPr>
              <w:pStyle w:val="Compact"/>
              <w:jc w:val="left"/>
            </w:pPr>
            <w:r>
              <w:t>DSM_22759</w:t>
            </w:r>
          </w:p>
        </w:tc>
        <w:tc>
          <w:tcPr>
            <w:tcW w:w="0" w:type="auto"/>
          </w:tcPr>
          <w:p w14:paraId="4DD6EC99" w14:textId="77777777" w:rsidR="00EE5815" w:rsidRDefault="00342F63">
            <w:pPr>
              <w:pStyle w:val="Compact"/>
              <w:jc w:val="left"/>
            </w:pPr>
            <w:r>
              <w:t>GCA_002953215.1</w:t>
            </w:r>
          </w:p>
        </w:tc>
        <w:tc>
          <w:tcPr>
            <w:tcW w:w="0" w:type="auto"/>
          </w:tcPr>
          <w:p w14:paraId="493F9208" w14:textId="77777777" w:rsidR="00EE5815" w:rsidRDefault="00342F63">
            <w:pPr>
              <w:pStyle w:val="Compact"/>
              <w:jc w:val="left"/>
            </w:pPr>
            <w:r>
              <w:t>complete genome</w:t>
            </w:r>
          </w:p>
        </w:tc>
      </w:tr>
      <w:tr w:rsidR="00EE5815" w14:paraId="05B8FBEA" w14:textId="77777777">
        <w:tc>
          <w:tcPr>
            <w:tcW w:w="0" w:type="auto"/>
          </w:tcPr>
          <w:p w14:paraId="65F02159" w14:textId="77777777" w:rsidR="00EE5815" w:rsidRDefault="00342F63">
            <w:pPr>
              <w:pStyle w:val="Compact"/>
              <w:jc w:val="left"/>
            </w:pPr>
            <w:r>
              <w:t>Mixta gaviniae</w:t>
            </w:r>
          </w:p>
        </w:tc>
        <w:tc>
          <w:tcPr>
            <w:tcW w:w="0" w:type="auto"/>
          </w:tcPr>
          <w:p w14:paraId="483C4440" w14:textId="77777777" w:rsidR="00EE5815" w:rsidRDefault="00342F63">
            <w:pPr>
              <w:pStyle w:val="Compact"/>
              <w:jc w:val="left"/>
            </w:pPr>
            <w:r>
              <w:t>DSM_22758</w:t>
            </w:r>
          </w:p>
        </w:tc>
        <w:tc>
          <w:tcPr>
            <w:tcW w:w="0" w:type="auto"/>
          </w:tcPr>
          <w:p w14:paraId="4B131AD3" w14:textId="77777777" w:rsidR="00EE5815" w:rsidRDefault="00342F63">
            <w:pPr>
              <w:pStyle w:val="Compact"/>
              <w:jc w:val="left"/>
            </w:pPr>
            <w:r>
              <w:t>GCA_002953195.1</w:t>
            </w:r>
          </w:p>
        </w:tc>
        <w:tc>
          <w:tcPr>
            <w:tcW w:w="0" w:type="auto"/>
          </w:tcPr>
          <w:p w14:paraId="36F8E6BF" w14:textId="77777777" w:rsidR="00EE5815" w:rsidRDefault="00342F63">
            <w:pPr>
              <w:pStyle w:val="Compact"/>
              <w:jc w:val="left"/>
            </w:pPr>
            <w:r>
              <w:t>complete genome</w:t>
            </w:r>
          </w:p>
        </w:tc>
      </w:tr>
      <w:tr w:rsidR="00EE5815" w14:paraId="7A10C6D3" w14:textId="77777777">
        <w:tc>
          <w:tcPr>
            <w:tcW w:w="0" w:type="auto"/>
          </w:tcPr>
          <w:p w14:paraId="24A50146" w14:textId="77777777" w:rsidR="00EE5815" w:rsidRDefault="00342F63">
            <w:pPr>
              <w:pStyle w:val="Compact"/>
              <w:jc w:val="left"/>
            </w:pPr>
            <w:r>
              <w:t>Pantoea agglomerans</w:t>
            </w:r>
          </w:p>
        </w:tc>
        <w:tc>
          <w:tcPr>
            <w:tcW w:w="0" w:type="auto"/>
          </w:tcPr>
          <w:p w14:paraId="692E95EC" w14:textId="77777777" w:rsidR="00EE5815" w:rsidRDefault="00342F63">
            <w:pPr>
              <w:pStyle w:val="Compact"/>
              <w:jc w:val="left"/>
            </w:pPr>
            <w:r>
              <w:t>NBRC_102470</w:t>
            </w:r>
          </w:p>
        </w:tc>
        <w:tc>
          <w:tcPr>
            <w:tcW w:w="0" w:type="auto"/>
          </w:tcPr>
          <w:p w14:paraId="3B3A611E" w14:textId="77777777" w:rsidR="00EE5815" w:rsidRDefault="00342F63">
            <w:pPr>
              <w:pStyle w:val="Compact"/>
              <w:jc w:val="left"/>
            </w:pPr>
            <w:r>
              <w:t>GCA_001598475.1</w:t>
            </w:r>
          </w:p>
        </w:tc>
        <w:tc>
          <w:tcPr>
            <w:tcW w:w="0" w:type="auto"/>
          </w:tcPr>
          <w:p w14:paraId="49AC8255" w14:textId="77777777" w:rsidR="00EE5815" w:rsidRDefault="00342F63">
            <w:pPr>
              <w:pStyle w:val="Compact"/>
              <w:jc w:val="left"/>
            </w:pPr>
            <w:r>
              <w:t>contigs</w:t>
            </w:r>
          </w:p>
        </w:tc>
      </w:tr>
      <w:tr w:rsidR="00EE5815" w14:paraId="6D68D9FE" w14:textId="77777777">
        <w:tc>
          <w:tcPr>
            <w:tcW w:w="0" w:type="auto"/>
          </w:tcPr>
          <w:p w14:paraId="70A88595" w14:textId="77777777" w:rsidR="00EE5815" w:rsidRDefault="00342F63">
            <w:pPr>
              <w:pStyle w:val="Compact"/>
              <w:jc w:val="left"/>
            </w:pPr>
            <w:r>
              <w:t>Pantoea septica</w:t>
            </w:r>
          </w:p>
        </w:tc>
        <w:tc>
          <w:tcPr>
            <w:tcW w:w="0" w:type="auto"/>
          </w:tcPr>
          <w:p w14:paraId="0C19ABEE" w14:textId="77777777" w:rsidR="00EE5815" w:rsidRDefault="00342F63">
            <w:pPr>
              <w:pStyle w:val="Compact"/>
              <w:jc w:val="left"/>
            </w:pPr>
            <w:r>
              <w:t>LMG_5345</w:t>
            </w:r>
          </w:p>
        </w:tc>
        <w:tc>
          <w:tcPr>
            <w:tcW w:w="0" w:type="auto"/>
          </w:tcPr>
          <w:p w14:paraId="4FE5743F" w14:textId="77777777" w:rsidR="00EE5815" w:rsidRDefault="00342F63">
            <w:pPr>
              <w:pStyle w:val="Compact"/>
              <w:jc w:val="left"/>
            </w:pPr>
            <w:r>
              <w:t>GCA_002095575.1</w:t>
            </w:r>
          </w:p>
        </w:tc>
        <w:tc>
          <w:tcPr>
            <w:tcW w:w="0" w:type="auto"/>
          </w:tcPr>
          <w:p w14:paraId="30A963DD" w14:textId="77777777" w:rsidR="00EE5815" w:rsidRDefault="00342F63">
            <w:pPr>
              <w:pStyle w:val="Compact"/>
              <w:jc w:val="left"/>
            </w:pPr>
            <w:r>
              <w:t>contigs</w:t>
            </w:r>
          </w:p>
        </w:tc>
      </w:tr>
      <w:tr w:rsidR="00EE5815" w14:paraId="1E372204" w14:textId="77777777">
        <w:tc>
          <w:tcPr>
            <w:tcW w:w="0" w:type="auto"/>
          </w:tcPr>
          <w:p w14:paraId="6A7FD4C4" w14:textId="77777777" w:rsidR="00EE5815" w:rsidRDefault="00342F63">
            <w:pPr>
              <w:pStyle w:val="Compact"/>
              <w:jc w:val="left"/>
            </w:pPr>
            <w:r>
              <w:t>Erwinia amylovora</w:t>
            </w:r>
          </w:p>
        </w:tc>
        <w:tc>
          <w:tcPr>
            <w:tcW w:w="0" w:type="auto"/>
          </w:tcPr>
          <w:p w14:paraId="451247D5" w14:textId="77777777" w:rsidR="00EE5815" w:rsidRDefault="00342F63">
            <w:pPr>
              <w:pStyle w:val="Compact"/>
              <w:jc w:val="left"/>
            </w:pPr>
            <w:r>
              <w:t>CFBP_1232</w:t>
            </w:r>
          </w:p>
        </w:tc>
        <w:tc>
          <w:tcPr>
            <w:tcW w:w="0" w:type="auto"/>
          </w:tcPr>
          <w:p w14:paraId="695A8E0B" w14:textId="77777777" w:rsidR="00EE5815" w:rsidRDefault="00342F63">
            <w:pPr>
              <w:pStyle w:val="Compact"/>
              <w:jc w:val="left"/>
            </w:pPr>
            <w:r>
              <w:t>GCA_000367625.2</w:t>
            </w:r>
          </w:p>
        </w:tc>
        <w:tc>
          <w:tcPr>
            <w:tcW w:w="0" w:type="auto"/>
          </w:tcPr>
          <w:p w14:paraId="520829C4" w14:textId="77777777" w:rsidR="00EE5815" w:rsidRDefault="00342F63">
            <w:pPr>
              <w:pStyle w:val="Compact"/>
              <w:jc w:val="left"/>
            </w:pPr>
            <w:r>
              <w:t>contigs</w:t>
            </w:r>
          </w:p>
        </w:tc>
      </w:tr>
      <w:tr w:rsidR="00EE5815" w14:paraId="0418B33C" w14:textId="77777777">
        <w:tc>
          <w:tcPr>
            <w:tcW w:w="0" w:type="auto"/>
          </w:tcPr>
          <w:p w14:paraId="4420B6D0" w14:textId="77777777" w:rsidR="00EE5815" w:rsidRDefault="00342F63">
            <w:pPr>
              <w:pStyle w:val="Compact"/>
              <w:jc w:val="left"/>
            </w:pPr>
            <w:r>
              <w:t>Erwinia tasmaniensis</w:t>
            </w:r>
          </w:p>
        </w:tc>
        <w:tc>
          <w:tcPr>
            <w:tcW w:w="0" w:type="auto"/>
          </w:tcPr>
          <w:p w14:paraId="36122EB7" w14:textId="77777777" w:rsidR="00EE5815" w:rsidRDefault="00342F63">
            <w:pPr>
              <w:pStyle w:val="Compact"/>
              <w:jc w:val="left"/>
            </w:pPr>
            <w:r>
              <w:t>ET1/99</w:t>
            </w:r>
          </w:p>
        </w:tc>
        <w:tc>
          <w:tcPr>
            <w:tcW w:w="0" w:type="auto"/>
          </w:tcPr>
          <w:p w14:paraId="7297048F" w14:textId="77777777" w:rsidR="00EE5815" w:rsidRDefault="00342F63">
            <w:pPr>
              <w:pStyle w:val="Compact"/>
              <w:jc w:val="left"/>
            </w:pPr>
            <w:r>
              <w:t>GCA_000026185.1</w:t>
            </w:r>
          </w:p>
        </w:tc>
        <w:tc>
          <w:tcPr>
            <w:tcW w:w="0" w:type="auto"/>
          </w:tcPr>
          <w:p w14:paraId="2696D93D" w14:textId="77777777" w:rsidR="00EE5815" w:rsidRDefault="00342F63">
            <w:pPr>
              <w:pStyle w:val="Compact"/>
              <w:jc w:val="left"/>
            </w:pPr>
            <w:r>
              <w:t>complete genome</w:t>
            </w:r>
          </w:p>
        </w:tc>
      </w:tr>
      <w:tr w:rsidR="00EE5815" w14:paraId="63EC7BAC" w14:textId="77777777">
        <w:tc>
          <w:tcPr>
            <w:tcW w:w="0" w:type="auto"/>
          </w:tcPr>
          <w:p w14:paraId="42A0AF82" w14:textId="77777777" w:rsidR="00EE5815" w:rsidRDefault="00342F63">
            <w:pPr>
              <w:pStyle w:val="Compact"/>
              <w:jc w:val="left"/>
            </w:pPr>
            <w:r>
              <w:t>Tatumella ptyseos</w:t>
            </w:r>
          </w:p>
        </w:tc>
        <w:tc>
          <w:tcPr>
            <w:tcW w:w="0" w:type="auto"/>
          </w:tcPr>
          <w:p w14:paraId="2979D63C" w14:textId="77777777" w:rsidR="00EE5815" w:rsidRDefault="00342F63">
            <w:pPr>
              <w:pStyle w:val="Compact"/>
              <w:jc w:val="left"/>
            </w:pPr>
            <w:r>
              <w:t>NCTC_11468</w:t>
            </w:r>
          </w:p>
        </w:tc>
        <w:tc>
          <w:tcPr>
            <w:tcW w:w="0" w:type="auto"/>
          </w:tcPr>
          <w:p w14:paraId="421C84A1" w14:textId="77777777" w:rsidR="00EE5815" w:rsidRDefault="00342F63">
            <w:pPr>
              <w:pStyle w:val="Compact"/>
              <w:jc w:val="left"/>
            </w:pPr>
            <w:r>
              <w:t>GCA_900478715.1</w:t>
            </w:r>
          </w:p>
        </w:tc>
        <w:tc>
          <w:tcPr>
            <w:tcW w:w="0" w:type="auto"/>
          </w:tcPr>
          <w:p w14:paraId="5B18DD3E" w14:textId="77777777" w:rsidR="00EE5815" w:rsidRDefault="00342F63">
            <w:pPr>
              <w:pStyle w:val="Compact"/>
              <w:jc w:val="left"/>
            </w:pPr>
            <w:r>
              <w:t xml:space="preserve">complete </w:t>
            </w:r>
            <w:r>
              <w:lastRenderedPageBreak/>
              <w:t>genome</w:t>
            </w:r>
          </w:p>
        </w:tc>
      </w:tr>
      <w:tr w:rsidR="00EE5815" w14:paraId="79818797" w14:textId="77777777">
        <w:tc>
          <w:tcPr>
            <w:tcW w:w="0" w:type="auto"/>
          </w:tcPr>
          <w:p w14:paraId="025161C3" w14:textId="77777777" w:rsidR="00EE5815" w:rsidRDefault="00342F63">
            <w:pPr>
              <w:pStyle w:val="Compact"/>
              <w:jc w:val="left"/>
            </w:pPr>
            <w:r>
              <w:lastRenderedPageBreak/>
              <w:t>Tatumella saanichensis</w:t>
            </w:r>
          </w:p>
        </w:tc>
        <w:tc>
          <w:tcPr>
            <w:tcW w:w="0" w:type="auto"/>
          </w:tcPr>
          <w:p w14:paraId="07201504" w14:textId="77777777" w:rsidR="00EE5815" w:rsidRDefault="00342F63">
            <w:pPr>
              <w:pStyle w:val="Compact"/>
              <w:jc w:val="left"/>
            </w:pPr>
            <w:r>
              <w:t>NML_06-3099</w:t>
            </w:r>
          </w:p>
        </w:tc>
        <w:tc>
          <w:tcPr>
            <w:tcW w:w="0" w:type="auto"/>
          </w:tcPr>
          <w:p w14:paraId="74D2DD25" w14:textId="77777777" w:rsidR="00EE5815" w:rsidRDefault="00342F63">
            <w:pPr>
              <w:pStyle w:val="Compact"/>
              <w:jc w:val="left"/>
            </w:pPr>
            <w:r>
              <w:t>GCA_000439375.1</w:t>
            </w:r>
          </w:p>
        </w:tc>
        <w:tc>
          <w:tcPr>
            <w:tcW w:w="0" w:type="auto"/>
          </w:tcPr>
          <w:p w14:paraId="587AC918" w14:textId="77777777" w:rsidR="00EE5815" w:rsidRDefault="00342F63">
            <w:pPr>
              <w:pStyle w:val="Compact"/>
              <w:jc w:val="left"/>
            </w:pPr>
            <w:r>
              <w:t>contigs</w:t>
            </w:r>
          </w:p>
        </w:tc>
      </w:tr>
      <w:tr w:rsidR="00EE5815" w14:paraId="73FBE021" w14:textId="77777777">
        <w:tc>
          <w:tcPr>
            <w:tcW w:w="0" w:type="auto"/>
          </w:tcPr>
          <w:p w14:paraId="793B9EF1" w14:textId="77777777" w:rsidR="00EE5815" w:rsidRDefault="00342F63">
            <w:pPr>
              <w:pStyle w:val="Compact"/>
              <w:jc w:val="left"/>
            </w:pPr>
            <w:r>
              <w:t>Enterobacter cloacae subsp cloacae</w:t>
            </w:r>
          </w:p>
        </w:tc>
        <w:tc>
          <w:tcPr>
            <w:tcW w:w="0" w:type="auto"/>
          </w:tcPr>
          <w:p w14:paraId="7F4D83C0" w14:textId="77777777" w:rsidR="00EE5815" w:rsidRDefault="00342F63">
            <w:pPr>
              <w:pStyle w:val="Compact"/>
              <w:jc w:val="left"/>
            </w:pPr>
            <w:r>
              <w:t>ATCC_13047</w:t>
            </w:r>
          </w:p>
        </w:tc>
        <w:tc>
          <w:tcPr>
            <w:tcW w:w="0" w:type="auto"/>
          </w:tcPr>
          <w:p w14:paraId="5BC454DC" w14:textId="77777777" w:rsidR="00EE5815" w:rsidRDefault="00342F63">
            <w:pPr>
              <w:pStyle w:val="Compact"/>
              <w:jc w:val="left"/>
            </w:pPr>
            <w:r>
              <w:t>GCA_000025565.1</w:t>
            </w:r>
          </w:p>
        </w:tc>
        <w:tc>
          <w:tcPr>
            <w:tcW w:w="0" w:type="auto"/>
          </w:tcPr>
          <w:p w14:paraId="15F85C5C" w14:textId="77777777" w:rsidR="00EE5815" w:rsidRDefault="00342F63">
            <w:pPr>
              <w:pStyle w:val="Compact"/>
              <w:jc w:val="left"/>
            </w:pPr>
            <w:r>
              <w:t>complete genome</w:t>
            </w:r>
          </w:p>
        </w:tc>
      </w:tr>
      <w:tr w:rsidR="00EE5815" w14:paraId="5B7F3615" w14:textId="77777777">
        <w:tc>
          <w:tcPr>
            <w:tcW w:w="0" w:type="auto"/>
          </w:tcPr>
          <w:p w14:paraId="20D2405C" w14:textId="77777777" w:rsidR="00EE5815" w:rsidRDefault="00342F63">
            <w:pPr>
              <w:pStyle w:val="Compact"/>
              <w:jc w:val="left"/>
            </w:pPr>
            <w:r>
              <w:t>Pseudomonas syringae pv syringae</w:t>
            </w:r>
          </w:p>
        </w:tc>
        <w:tc>
          <w:tcPr>
            <w:tcW w:w="0" w:type="auto"/>
          </w:tcPr>
          <w:p w14:paraId="3CFBD254" w14:textId="77777777" w:rsidR="00EE5815" w:rsidRDefault="00342F63">
            <w:pPr>
              <w:pStyle w:val="Compact"/>
              <w:jc w:val="left"/>
            </w:pPr>
            <w:r>
              <w:t>ICMP_3023</w:t>
            </w:r>
          </w:p>
        </w:tc>
        <w:tc>
          <w:tcPr>
            <w:tcW w:w="0" w:type="auto"/>
          </w:tcPr>
          <w:p w14:paraId="23C0B03E" w14:textId="77777777" w:rsidR="00EE5815" w:rsidRDefault="00342F63">
            <w:pPr>
              <w:pStyle w:val="Compact"/>
              <w:jc w:val="left"/>
            </w:pPr>
            <w:r>
              <w:t>GCA_001401075.1</w:t>
            </w:r>
          </w:p>
        </w:tc>
        <w:tc>
          <w:tcPr>
            <w:tcW w:w="0" w:type="auto"/>
          </w:tcPr>
          <w:p w14:paraId="3235F831" w14:textId="77777777" w:rsidR="00EE5815" w:rsidRDefault="00342F63">
            <w:pPr>
              <w:pStyle w:val="Compact"/>
              <w:jc w:val="left"/>
            </w:pPr>
            <w:r>
              <w:t>scaffold</w:t>
            </w:r>
          </w:p>
        </w:tc>
      </w:tr>
    </w:tbl>
    <w:p w14:paraId="3A4AAC01" w14:textId="77777777" w:rsidR="00EE5815" w:rsidRDefault="00342F63">
      <w:pPr>
        <w:pStyle w:val="BodyText"/>
      </w:pPr>
      <w:r>
        <w:t xml:space="preserve">In </w:t>
      </w:r>
      <w:r>
        <w:rPr>
          <w:rStyle w:val="VerbatimChar"/>
        </w:rPr>
        <w:t>R</w:t>
      </w:r>
      <w:r>
        <w:t xml:space="preserve"> [63]</w:t>
      </w:r>
      <w:r>
        <w:t xml:space="preserve">, two filter functions were written to pass through gene files of the nucleotide sequences. Since both nucleotide and amino acid sequences were analyzed, the filters were only applied to the nucleotide sequences. A list of the passed nucleotide gene files </w:t>
      </w:r>
      <w:r>
        <w:t>was used to isolate the corresponding amino acid gene files to be used in later analyses.</w:t>
      </w:r>
    </w:p>
    <w:p w14:paraId="5DB57D2D" w14:textId="77777777" w:rsidR="00EE5815" w:rsidRDefault="00342F63">
      <w:pPr>
        <w:pStyle w:val="BodyText"/>
      </w:pPr>
      <w:r>
        <w:t>The first filter passed through gene files that contained ten, single copy sequences. A minimum relative length was set where all sequences in a gene file had to be a</w:t>
      </w:r>
      <w:r>
        <w:t>t least 90% the length of the longest sequence in the same file. For example, if the longest sequence in a file is 1000 bp, then the rest of the sequences had to be at least 900 bp. Of 954 genes, 38 genes were excluded for having at least extra sequence an</w:t>
      </w:r>
      <w:r>
        <w:t>d an additional 175 genes were excluded because at least one sequence did not meet the length requirements.</w:t>
      </w:r>
    </w:p>
    <w:p w14:paraId="169006E2" w14:textId="77777777" w:rsidR="00EE5815" w:rsidRDefault="00342F63">
      <w:pPr>
        <w:pStyle w:val="BodyText"/>
      </w:pPr>
      <w:r>
        <w:t xml:space="preserve">However, there may be an evolutionary reason why at least one of the sequences did not meet the length requirements. The second filter took the 175 </w:t>
      </w:r>
      <w:r>
        <w:t>gene files that were denied by the first filter one at a time and split the sequences into two groups; the first group contained the gene sequences that were over the 90% length cutoff and the second contained the rest that were shorter than the cutoff len</w:t>
      </w:r>
      <w:r>
        <w:t xml:space="preserve">gth. The first requirement for this filter was that all sequences in the file were longer than 80% of the length of the longest genes in the file. The second requirement was that both representative of a genus were in the same group, either above or below </w:t>
      </w:r>
      <w:r>
        <w:t xml:space="preserve">the 90% cutoff. The two outgroup species were not required to be in the same group since they are not </w:t>
      </w:r>
      <w:r>
        <w:lastRenderedPageBreak/>
        <w:t>from the same genus. An additional 58 genes were added to the working dataset, resulting in 799 genes. A list of the 799 gene names was used to grab the c</w:t>
      </w:r>
      <w:r>
        <w:t>orresponding amino acid files.</w:t>
      </w:r>
    </w:p>
    <w:p w14:paraId="2E64D648" w14:textId="77777777" w:rsidR="00EE5815" w:rsidRDefault="00342F63">
      <w:pPr>
        <w:pStyle w:val="Heading2"/>
      </w:pPr>
      <w:bookmarkStart w:id="7" w:name="gene-alignment"/>
      <w:r>
        <w:t>Gene Alignment</w:t>
      </w:r>
      <w:bookmarkEnd w:id="7"/>
    </w:p>
    <w:p w14:paraId="6D7D5B40" w14:textId="77777777" w:rsidR="00EE5815" w:rsidRDefault="00342F63">
      <w:pPr>
        <w:pStyle w:val="FirstParagraph"/>
      </w:pPr>
      <w:r>
        <w:t xml:space="preserve">Gene alignments were in </w:t>
      </w:r>
      <w:r>
        <w:rPr>
          <w:rStyle w:val="VerbatimChar"/>
        </w:rPr>
        <w:t>R</w:t>
      </w:r>
      <w:r>
        <w:t xml:space="preserve"> using a ClustalW algorithm. The gene fasta files were read into </w:t>
      </w:r>
      <w:r>
        <w:rPr>
          <w:rStyle w:val="VerbatimChar"/>
        </w:rPr>
        <w:t>R</w:t>
      </w:r>
      <w:r>
        <w:t xml:space="preserve"> using the </w:t>
      </w:r>
      <w:r>
        <w:rPr>
          <w:rStyle w:val="VerbatimChar"/>
        </w:rPr>
        <w:t>readDNAStringSet()</w:t>
      </w:r>
      <w:r>
        <w:t xml:space="preserve"> function (package: Biostrings) [64]. Alignments were done using the </w:t>
      </w:r>
      <w:r>
        <w:rPr>
          <w:rStyle w:val="VerbatimChar"/>
        </w:rPr>
        <w:t>msaClustalW()</w:t>
      </w:r>
      <w:r>
        <w:t xml:space="preserve"> functio</w:t>
      </w:r>
      <w:r>
        <w:t xml:space="preserve">n (package: msa) [65] using default parameters and setting maximum number of iterations to 100. The aligned functions were then converted into a readable format using </w:t>
      </w:r>
      <w:r>
        <w:rPr>
          <w:rStyle w:val="VerbatimChar"/>
        </w:rPr>
        <w:t>msaConvert()</w:t>
      </w:r>
      <w:r>
        <w:t xml:space="preserve"> (package: msa)[65] and written into a new fasta file using the </w:t>
      </w:r>
      <w:r>
        <w:rPr>
          <w:rStyle w:val="VerbatimChar"/>
        </w:rPr>
        <w:t>write.fasta()</w:t>
      </w:r>
      <w:r>
        <w:t xml:space="preserve"> function (package: seqinr) [66]</w:t>
      </w:r>
    </w:p>
    <w:p w14:paraId="7D2290F2" w14:textId="77777777" w:rsidR="00EE5815" w:rsidRDefault="00342F63">
      <w:pPr>
        <w:pStyle w:val="Heading2"/>
      </w:pPr>
      <w:bookmarkStart w:id="8" w:name="distance-matrices"/>
      <w:r>
        <w:t>Distance Matrices</w:t>
      </w:r>
      <w:bookmarkEnd w:id="8"/>
    </w:p>
    <w:p w14:paraId="321F86EE" w14:textId="77777777" w:rsidR="00EE5815" w:rsidRDefault="00342F63">
      <w:pPr>
        <w:pStyle w:val="FirstParagraph"/>
      </w:pPr>
      <w:r>
        <w:t xml:space="preserve">After alignments, model testing was done for each gene through </w:t>
      </w:r>
      <w:r>
        <w:rPr>
          <w:rStyle w:val="VerbatimChar"/>
        </w:rPr>
        <w:t>MEGA-CC</w:t>
      </w:r>
      <w:r>
        <w:t xml:space="preserve"> [67] for both nucleotide and amino acid sequences. In a command line terminal, </w:t>
      </w:r>
      <w:r>
        <w:rPr>
          <w:rStyle w:val="VerbatimChar"/>
        </w:rPr>
        <w:t>MEGA-CC</w:t>
      </w:r>
      <w:r>
        <w:t xml:space="preserve"> is called along with a text file listing the fi</w:t>
      </w:r>
      <w:r>
        <w:t xml:space="preserve">le pathways to all 799 genes and a MAO file detailing the analysis preferences. Default parameters were used for model testing. This resulted in a comma-separated values (CSV) file for each gene. These CSV files were read into </w:t>
      </w:r>
      <w:r>
        <w:rPr>
          <w:rStyle w:val="VerbatimChar"/>
        </w:rPr>
        <w:t>R</w:t>
      </w:r>
      <w:r>
        <w:t xml:space="preserve"> and the model for phylogene</w:t>
      </w:r>
      <w:r>
        <w:t>tic analysis was extracted based on lowest Bayesian Information Criterion (BIC). A list of the unique models and the number of genes that required each model are given in Table 2 for nucleotide sequences and in Table 3 for amino acid sequences.</w:t>
      </w:r>
    </w:p>
    <w:p w14:paraId="7E882B67" w14:textId="77777777" w:rsidR="00EE5815" w:rsidRDefault="00342F63">
      <w:r>
        <w:t>Table 2. Th</w:t>
      </w:r>
      <w:r>
        <w:t>e number of genes that required each phylogenetic tree model according to model testing and the lowest BIC for nucleotide sequences.</w:t>
      </w:r>
    </w:p>
    <w:tbl>
      <w:tblPr>
        <w:tblStyle w:val="Table"/>
        <w:tblW w:w="0" w:type="pct"/>
        <w:tblLook w:val="07E0" w:firstRow="1" w:lastRow="1" w:firstColumn="1" w:lastColumn="1" w:noHBand="1" w:noVBand="1"/>
      </w:tblPr>
      <w:tblGrid>
        <w:gridCol w:w="1230"/>
        <w:gridCol w:w="456"/>
        <w:gridCol w:w="756"/>
        <w:gridCol w:w="1023"/>
        <w:gridCol w:w="630"/>
        <w:gridCol w:w="756"/>
        <w:gridCol w:w="1270"/>
        <w:gridCol w:w="630"/>
        <w:gridCol w:w="756"/>
      </w:tblGrid>
      <w:tr w:rsidR="00EE5815" w14:paraId="69C9A661" w14:textId="77777777">
        <w:tc>
          <w:tcPr>
            <w:tcW w:w="0" w:type="auto"/>
            <w:tcBorders>
              <w:bottom w:val="single" w:sz="0" w:space="0" w:color="auto"/>
            </w:tcBorders>
            <w:vAlign w:val="bottom"/>
          </w:tcPr>
          <w:p w14:paraId="48F6118B" w14:textId="77777777" w:rsidR="00EE5815" w:rsidRDefault="00342F63">
            <w:pPr>
              <w:pStyle w:val="Compact"/>
              <w:jc w:val="left"/>
            </w:pPr>
            <w:r>
              <w:t>Model</w:t>
            </w:r>
          </w:p>
        </w:tc>
        <w:tc>
          <w:tcPr>
            <w:tcW w:w="0" w:type="auto"/>
            <w:tcBorders>
              <w:bottom w:val="single" w:sz="0" w:space="0" w:color="auto"/>
            </w:tcBorders>
            <w:vAlign w:val="bottom"/>
          </w:tcPr>
          <w:p w14:paraId="230BD68B" w14:textId="77777777" w:rsidR="00EE5815" w:rsidRDefault="00342F63">
            <w:pPr>
              <w:pStyle w:val="Compact"/>
              <w:jc w:val="right"/>
            </w:pPr>
            <w:r>
              <w:t>X.</w:t>
            </w:r>
          </w:p>
        </w:tc>
        <w:tc>
          <w:tcPr>
            <w:tcW w:w="0" w:type="auto"/>
            <w:tcBorders>
              <w:bottom w:val="single" w:sz="0" w:space="0" w:color="auto"/>
            </w:tcBorders>
            <w:vAlign w:val="bottom"/>
          </w:tcPr>
          <w:p w14:paraId="18324C32" w14:textId="77777777" w:rsidR="00EE5815" w:rsidRDefault="00342F63">
            <w:pPr>
              <w:pStyle w:val="Compact"/>
              <w:jc w:val="right"/>
            </w:pPr>
            <w:r>
              <w:t>X..1</w:t>
            </w:r>
          </w:p>
        </w:tc>
        <w:tc>
          <w:tcPr>
            <w:tcW w:w="0" w:type="auto"/>
            <w:tcBorders>
              <w:bottom w:val="single" w:sz="0" w:space="0" w:color="auto"/>
            </w:tcBorders>
            <w:vAlign w:val="bottom"/>
          </w:tcPr>
          <w:p w14:paraId="5CA1C865" w14:textId="77777777" w:rsidR="00EE5815" w:rsidRDefault="00342F63">
            <w:pPr>
              <w:pStyle w:val="Compact"/>
              <w:jc w:val="left"/>
            </w:pPr>
            <w:r>
              <w:t>Model.1</w:t>
            </w:r>
          </w:p>
        </w:tc>
        <w:tc>
          <w:tcPr>
            <w:tcW w:w="0" w:type="auto"/>
            <w:tcBorders>
              <w:bottom w:val="single" w:sz="0" w:space="0" w:color="auto"/>
            </w:tcBorders>
            <w:vAlign w:val="bottom"/>
          </w:tcPr>
          <w:p w14:paraId="4591A74E" w14:textId="77777777" w:rsidR="00EE5815" w:rsidRDefault="00342F63">
            <w:pPr>
              <w:pStyle w:val="Compact"/>
              <w:jc w:val="right"/>
            </w:pPr>
            <w:r>
              <w:t>X..2</w:t>
            </w:r>
          </w:p>
        </w:tc>
        <w:tc>
          <w:tcPr>
            <w:tcW w:w="0" w:type="auto"/>
            <w:tcBorders>
              <w:bottom w:val="single" w:sz="0" w:space="0" w:color="auto"/>
            </w:tcBorders>
            <w:vAlign w:val="bottom"/>
          </w:tcPr>
          <w:p w14:paraId="7FCC224A" w14:textId="77777777" w:rsidR="00EE5815" w:rsidRDefault="00342F63">
            <w:pPr>
              <w:pStyle w:val="Compact"/>
              <w:jc w:val="right"/>
            </w:pPr>
            <w:r>
              <w:t>X..3</w:t>
            </w:r>
          </w:p>
        </w:tc>
        <w:tc>
          <w:tcPr>
            <w:tcW w:w="0" w:type="auto"/>
            <w:tcBorders>
              <w:bottom w:val="single" w:sz="0" w:space="0" w:color="auto"/>
            </w:tcBorders>
            <w:vAlign w:val="bottom"/>
          </w:tcPr>
          <w:p w14:paraId="554C719C" w14:textId="77777777" w:rsidR="00EE5815" w:rsidRDefault="00342F63">
            <w:pPr>
              <w:pStyle w:val="Compact"/>
              <w:jc w:val="left"/>
            </w:pPr>
            <w:r>
              <w:t>Model.2</w:t>
            </w:r>
          </w:p>
        </w:tc>
        <w:tc>
          <w:tcPr>
            <w:tcW w:w="0" w:type="auto"/>
            <w:tcBorders>
              <w:bottom w:val="single" w:sz="0" w:space="0" w:color="auto"/>
            </w:tcBorders>
            <w:vAlign w:val="bottom"/>
          </w:tcPr>
          <w:p w14:paraId="70AF49E8" w14:textId="77777777" w:rsidR="00EE5815" w:rsidRDefault="00342F63">
            <w:pPr>
              <w:pStyle w:val="Compact"/>
              <w:jc w:val="right"/>
            </w:pPr>
            <w:r>
              <w:t>X..4</w:t>
            </w:r>
          </w:p>
        </w:tc>
        <w:tc>
          <w:tcPr>
            <w:tcW w:w="0" w:type="auto"/>
            <w:tcBorders>
              <w:bottom w:val="single" w:sz="0" w:space="0" w:color="auto"/>
            </w:tcBorders>
            <w:vAlign w:val="bottom"/>
          </w:tcPr>
          <w:p w14:paraId="0FB33A20" w14:textId="77777777" w:rsidR="00EE5815" w:rsidRDefault="00342F63">
            <w:pPr>
              <w:pStyle w:val="Compact"/>
              <w:jc w:val="right"/>
            </w:pPr>
            <w:r>
              <w:t>X..5</w:t>
            </w:r>
          </w:p>
        </w:tc>
      </w:tr>
      <w:tr w:rsidR="00EE5815" w14:paraId="08C85110" w14:textId="77777777">
        <w:tc>
          <w:tcPr>
            <w:tcW w:w="0" w:type="auto"/>
          </w:tcPr>
          <w:p w14:paraId="7800BF63" w14:textId="77777777" w:rsidR="00EE5815" w:rsidRDefault="00342F63">
            <w:pPr>
              <w:pStyle w:val="Compact"/>
              <w:jc w:val="left"/>
            </w:pPr>
            <w:r>
              <w:t>GTR_G</w:t>
            </w:r>
          </w:p>
        </w:tc>
        <w:tc>
          <w:tcPr>
            <w:tcW w:w="0" w:type="auto"/>
          </w:tcPr>
          <w:p w14:paraId="4FBB253C" w14:textId="77777777" w:rsidR="00EE5815" w:rsidRDefault="00342F63">
            <w:pPr>
              <w:pStyle w:val="Compact"/>
              <w:jc w:val="right"/>
            </w:pPr>
            <w:r>
              <w:t>89</w:t>
            </w:r>
          </w:p>
        </w:tc>
        <w:tc>
          <w:tcPr>
            <w:tcW w:w="0" w:type="auto"/>
          </w:tcPr>
          <w:p w14:paraId="59905AC4" w14:textId="77777777" w:rsidR="00EE5815" w:rsidRDefault="00342F63">
            <w:pPr>
              <w:pStyle w:val="Compact"/>
              <w:jc w:val="right"/>
            </w:pPr>
            <w:r>
              <w:t>11.14</w:t>
            </w:r>
          </w:p>
        </w:tc>
        <w:tc>
          <w:tcPr>
            <w:tcW w:w="0" w:type="auto"/>
          </w:tcPr>
          <w:p w14:paraId="11F70798" w14:textId="77777777" w:rsidR="00EE5815" w:rsidRDefault="00342F63">
            <w:pPr>
              <w:pStyle w:val="Compact"/>
              <w:jc w:val="left"/>
            </w:pPr>
            <w:r>
              <w:t>K2</w:t>
            </w:r>
          </w:p>
        </w:tc>
        <w:tc>
          <w:tcPr>
            <w:tcW w:w="0" w:type="auto"/>
          </w:tcPr>
          <w:p w14:paraId="4CEB0565" w14:textId="77777777" w:rsidR="00EE5815" w:rsidRDefault="00342F63">
            <w:pPr>
              <w:pStyle w:val="Compact"/>
              <w:jc w:val="right"/>
            </w:pPr>
            <w:r>
              <w:t>1</w:t>
            </w:r>
          </w:p>
        </w:tc>
        <w:tc>
          <w:tcPr>
            <w:tcW w:w="0" w:type="auto"/>
          </w:tcPr>
          <w:p w14:paraId="6F3ACFDA" w14:textId="77777777" w:rsidR="00EE5815" w:rsidRDefault="00342F63">
            <w:pPr>
              <w:pStyle w:val="Compact"/>
              <w:jc w:val="right"/>
            </w:pPr>
            <w:r>
              <w:t>0.13</w:t>
            </w:r>
          </w:p>
        </w:tc>
        <w:tc>
          <w:tcPr>
            <w:tcW w:w="0" w:type="auto"/>
          </w:tcPr>
          <w:p w14:paraId="3E44C812" w14:textId="77777777" w:rsidR="00EE5815" w:rsidRDefault="00342F63">
            <w:pPr>
              <w:pStyle w:val="Compact"/>
              <w:jc w:val="left"/>
            </w:pPr>
            <w:r>
              <w:t>T92_G</w:t>
            </w:r>
          </w:p>
        </w:tc>
        <w:tc>
          <w:tcPr>
            <w:tcW w:w="0" w:type="auto"/>
          </w:tcPr>
          <w:p w14:paraId="6FBC2757" w14:textId="77777777" w:rsidR="00EE5815" w:rsidRDefault="00342F63">
            <w:pPr>
              <w:pStyle w:val="Compact"/>
              <w:jc w:val="right"/>
            </w:pPr>
            <w:r>
              <w:t>313</w:t>
            </w:r>
          </w:p>
        </w:tc>
        <w:tc>
          <w:tcPr>
            <w:tcW w:w="0" w:type="auto"/>
          </w:tcPr>
          <w:p w14:paraId="203E156A" w14:textId="77777777" w:rsidR="00EE5815" w:rsidRDefault="00342F63">
            <w:pPr>
              <w:pStyle w:val="Compact"/>
              <w:jc w:val="right"/>
            </w:pPr>
            <w:r>
              <w:t>39.17</w:t>
            </w:r>
          </w:p>
        </w:tc>
      </w:tr>
      <w:tr w:rsidR="00EE5815" w14:paraId="16600A56" w14:textId="77777777">
        <w:tc>
          <w:tcPr>
            <w:tcW w:w="0" w:type="auto"/>
          </w:tcPr>
          <w:p w14:paraId="07DA8638" w14:textId="77777777" w:rsidR="00EE5815" w:rsidRDefault="00342F63">
            <w:pPr>
              <w:pStyle w:val="Compact"/>
              <w:jc w:val="left"/>
            </w:pPr>
            <w:r>
              <w:t>GTR_G_I</w:t>
            </w:r>
          </w:p>
        </w:tc>
        <w:tc>
          <w:tcPr>
            <w:tcW w:w="0" w:type="auto"/>
          </w:tcPr>
          <w:p w14:paraId="655BB6AF" w14:textId="77777777" w:rsidR="00EE5815" w:rsidRDefault="00342F63">
            <w:pPr>
              <w:pStyle w:val="Compact"/>
              <w:jc w:val="right"/>
            </w:pPr>
            <w:r>
              <w:t>42</w:t>
            </w:r>
          </w:p>
        </w:tc>
        <w:tc>
          <w:tcPr>
            <w:tcW w:w="0" w:type="auto"/>
          </w:tcPr>
          <w:p w14:paraId="0A7C3517" w14:textId="77777777" w:rsidR="00EE5815" w:rsidRDefault="00342F63">
            <w:pPr>
              <w:pStyle w:val="Compact"/>
              <w:jc w:val="right"/>
            </w:pPr>
            <w:r>
              <w:t>5.26</w:t>
            </w:r>
          </w:p>
        </w:tc>
        <w:tc>
          <w:tcPr>
            <w:tcW w:w="0" w:type="auto"/>
          </w:tcPr>
          <w:p w14:paraId="5A0D5AD7" w14:textId="77777777" w:rsidR="00EE5815" w:rsidRDefault="00342F63">
            <w:pPr>
              <w:pStyle w:val="Compact"/>
              <w:jc w:val="left"/>
            </w:pPr>
            <w:r>
              <w:t>K2_G</w:t>
            </w:r>
          </w:p>
        </w:tc>
        <w:tc>
          <w:tcPr>
            <w:tcW w:w="0" w:type="auto"/>
          </w:tcPr>
          <w:p w14:paraId="4D62DFBE" w14:textId="77777777" w:rsidR="00EE5815" w:rsidRDefault="00342F63">
            <w:pPr>
              <w:pStyle w:val="Compact"/>
              <w:jc w:val="right"/>
            </w:pPr>
            <w:r>
              <w:t>94</w:t>
            </w:r>
          </w:p>
        </w:tc>
        <w:tc>
          <w:tcPr>
            <w:tcW w:w="0" w:type="auto"/>
          </w:tcPr>
          <w:p w14:paraId="652E5C9B" w14:textId="77777777" w:rsidR="00EE5815" w:rsidRDefault="00342F63">
            <w:pPr>
              <w:pStyle w:val="Compact"/>
              <w:jc w:val="right"/>
            </w:pPr>
            <w:r>
              <w:t>11.76</w:t>
            </w:r>
          </w:p>
        </w:tc>
        <w:tc>
          <w:tcPr>
            <w:tcW w:w="0" w:type="auto"/>
          </w:tcPr>
          <w:p w14:paraId="3EA38551" w14:textId="77777777" w:rsidR="00EE5815" w:rsidRDefault="00342F63">
            <w:pPr>
              <w:pStyle w:val="Compact"/>
              <w:jc w:val="left"/>
            </w:pPr>
            <w:r>
              <w:t>T92_G_I</w:t>
            </w:r>
          </w:p>
        </w:tc>
        <w:tc>
          <w:tcPr>
            <w:tcW w:w="0" w:type="auto"/>
          </w:tcPr>
          <w:p w14:paraId="223E5A8E" w14:textId="77777777" w:rsidR="00EE5815" w:rsidRDefault="00342F63">
            <w:pPr>
              <w:pStyle w:val="Compact"/>
              <w:jc w:val="right"/>
            </w:pPr>
            <w:r>
              <w:t>33</w:t>
            </w:r>
          </w:p>
        </w:tc>
        <w:tc>
          <w:tcPr>
            <w:tcW w:w="0" w:type="auto"/>
          </w:tcPr>
          <w:p w14:paraId="4D24C32A" w14:textId="77777777" w:rsidR="00EE5815" w:rsidRDefault="00342F63">
            <w:pPr>
              <w:pStyle w:val="Compact"/>
              <w:jc w:val="right"/>
            </w:pPr>
            <w:r>
              <w:t>4.13</w:t>
            </w:r>
          </w:p>
        </w:tc>
      </w:tr>
      <w:tr w:rsidR="00EE5815" w14:paraId="1751282F" w14:textId="77777777">
        <w:tc>
          <w:tcPr>
            <w:tcW w:w="0" w:type="auto"/>
          </w:tcPr>
          <w:p w14:paraId="7D79442E" w14:textId="77777777" w:rsidR="00EE5815" w:rsidRDefault="00342F63">
            <w:pPr>
              <w:pStyle w:val="Compact"/>
              <w:jc w:val="left"/>
            </w:pPr>
            <w:r>
              <w:t>HKY_G</w:t>
            </w:r>
          </w:p>
        </w:tc>
        <w:tc>
          <w:tcPr>
            <w:tcW w:w="0" w:type="auto"/>
          </w:tcPr>
          <w:p w14:paraId="303988BB" w14:textId="77777777" w:rsidR="00EE5815" w:rsidRDefault="00342F63">
            <w:pPr>
              <w:pStyle w:val="Compact"/>
              <w:jc w:val="right"/>
            </w:pPr>
            <w:r>
              <w:t>22</w:t>
            </w:r>
          </w:p>
        </w:tc>
        <w:tc>
          <w:tcPr>
            <w:tcW w:w="0" w:type="auto"/>
          </w:tcPr>
          <w:p w14:paraId="2A3F36B1" w14:textId="77777777" w:rsidR="00EE5815" w:rsidRDefault="00342F63">
            <w:pPr>
              <w:pStyle w:val="Compact"/>
              <w:jc w:val="right"/>
            </w:pPr>
            <w:r>
              <w:t>2.75</w:t>
            </w:r>
          </w:p>
        </w:tc>
        <w:tc>
          <w:tcPr>
            <w:tcW w:w="0" w:type="auto"/>
          </w:tcPr>
          <w:p w14:paraId="5621E616" w14:textId="77777777" w:rsidR="00EE5815" w:rsidRDefault="00342F63">
            <w:pPr>
              <w:pStyle w:val="Compact"/>
              <w:jc w:val="left"/>
            </w:pPr>
            <w:r>
              <w:t>K2_G_I</w:t>
            </w:r>
          </w:p>
        </w:tc>
        <w:tc>
          <w:tcPr>
            <w:tcW w:w="0" w:type="auto"/>
          </w:tcPr>
          <w:p w14:paraId="6D84C643" w14:textId="77777777" w:rsidR="00EE5815" w:rsidRDefault="00342F63">
            <w:pPr>
              <w:pStyle w:val="Compact"/>
              <w:jc w:val="right"/>
            </w:pPr>
            <w:r>
              <w:t>1</w:t>
            </w:r>
          </w:p>
        </w:tc>
        <w:tc>
          <w:tcPr>
            <w:tcW w:w="0" w:type="auto"/>
          </w:tcPr>
          <w:p w14:paraId="19B6E43D" w14:textId="77777777" w:rsidR="00EE5815" w:rsidRDefault="00342F63">
            <w:pPr>
              <w:pStyle w:val="Compact"/>
              <w:jc w:val="right"/>
            </w:pPr>
            <w:r>
              <w:t>0.13</w:t>
            </w:r>
          </w:p>
        </w:tc>
        <w:tc>
          <w:tcPr>
            <w:tcW w:w="0" w:type="auto"/>
          </w:tcPr>
          <w:p w14:paraId="185EC138" w14:textId="77777777" w:rsidR="00EE5815" w:rsidRDefault="00342F63">
            <w:pPr>
              <w:pStyle w:val="Compact"/>
              <w:jc w:val="left"/>
            </w:pPr>
            <w:r>
              <w:t>TN93_G</w:t>
            </w:r>
          </w:p>
        </w:tc>
        <w:tc>
          <w:tcPr>
            <w:tcW w:w="0" w:type="auto"/>
          </w:tcPr>
          <w:p w14:paraId="062738A5" w14:textId="77777777" w:rsidR="00EE5815" w:rsidRDefault="00342F63">
            <w:pPr>
              <w:pStyle w:val="Compact"/>
              <w:jc w:val="right"/>
            </w:pPr>
            <w:r>
              <w:t>149</w:t>
            </w:r>
          </w:p>
        </w:tc>
        <w:tc>
          <w:tcPr>
            <w:tcW w:w="0" w:type="auto"/>
          </w:tcPr>
          <w:p w14:paraId="29B4C75E" w14:textId="77777777" w:rsidR="00EE5815" w:rsidRDefault="00342F63">
            <w:pPr>
              <w:pStyle w:val="Compact"/>
              <w:jc w:val="right"/>
            </w:pPr>
            <w:r>
              <w:t>18.65</w:t>
            </w:r>
          </w:p>
        </w:tc>
      </w:tr>
      <w:tr w:rsidR="00EE5815" w14:paraId="3580F397" w14:textId="77777777">
        <w:tc>
          <w:tcPr>
            <w:tcW w:w="0" w:type="auto"/>
          </w:tcPr>
          <w:p w14:paraId="1F7F4E0C" w14:textId="77777777" w:rsidR="00EE5815" w:rsidRDefault="00342F63">
            <w:pPr>
              <w:pStyle w:val="Compact"/>
              <w:jc w:val="left"/>
            </w:pPr>
            <w:r>
              <w:t>HKY_G_I</w:t>
            </w:r>
          </w:p>
        </w:tc>
        <w:tc>
          <w:tcPr>
            <w:tcW w:w="0" w:type="auto"/>
          </w:tcPr>
          <w:p w14:paraId="71E1D3F6" w14:textId="77777777" w:rsidR="00EE5815" w:rsidRDefault="00342F63">
            <w:pPr>
              <w:pStyle w:val="Compact"/>
              <w:jc w:val="right"/>
            </w:pPr>
            <w:r>
              <w:t>1</w:t>
            </w:r>
          </w:p>
        </w:tc>
        <w:tc>
          <w:tcPr>
            <w:tcW w:w="0" w:type="auto"/>
          </w:tcPr>
          <w:p w14:paraId="7F8D67A5" w14:textId="77777777" w:rsidR="00EE5815" w:rsidRDefault="00342F63">
            <w:pPr>
              <w:pStyle w:val="Compact"/>
              <w:jc w:val="right"/>
            </w:pPr>
            <w:r>
              <w:t>0.13</w:t>
            </w:r>
          </w:p>
        </w:tc>
        <w:tc>
          <w:tcPr>
            <w:tcW w:w="0" w:type="auto"/>
          </w:tcPr>
          <w:p w14:paraId="6ECE18B4" w14:textId="77777777" w:rsidR="00EE5815" w:rsidRDefault="00342F63">
            <w:pPr>
              <w:pStyle w:val="Compact"/>
              <w:jc w:val="left"/>
            </w:pPr>
            <w:r>
              <w:t>K2_I</w:t>
            </w:r>
          </w:p>
        </w:tc>
        <w:tc>
          <w:tcPr>
            <w:tcW w:w="0" w:type="auto"/>
          </w:tcPr>
          <w:p w14:paraId="7396A3A7" w14:textId="77777777" w:rsidR="00EE5815" w:rsidRDefault="00342F63">
            <w:pPr>
              <w:pStyle w:val="Compact"/>
              <w:jc w:val="right"/>
            </w:pPr>
            <w:r>
              <w:t>2</w:t>
            </w:r>
          </w:p>
        </w:tc>
        <w:tc>
          <w:tcPr>
            <w:tcW w:w="0" w:type="auto"/>
          </w:tcPr>
          <w:p w14:paraId="75113E04" w14:textId="77777777" w:rsidR="00EE5815" w:rsidRDefault="00342F63">
            <w:pPr>
              <w:pStyle w:val="Compact"/>
              <w:jc w:val="right"/>
            </w:pPr>
            <w:r>
              <w:t>0.25</w:t>
            </w:r>
          </w:p>
        </w:tc>
        <w:tc>
          <w:tcPr>
            <w:tcW w:w="0" w:type="auto"/>
          </w:tcPr>
          <w:p w14:paraId="31852580" w14:textId="77777777" w:rsidR="00EE5815" w:rsidRDefault="00342F63">
            <w:pPr>
              <w:pStyle w:val="Compact"/>
              <w:jc w:val="left"/>
            </w:pPr>
            <w:r>
              <w:t>TN93_G_I</w:t>
            </w:r>
          </w:p>
        </w:tc>
        <w:tc>
          <w:tcPr>
            <w:tcW w:w="0" w:type="auto"/>
          </w:tcPr>
          <w:p w14:paraId="5BFC77B0" w14:textId="77777777" w:rsidR="00EE5815" w:rsidRDefault="00342F63">
            <w:pPr>
              <w:pStyle w:val="Compact"/>
              <w:jc w:val="right"/>
            </w:pPr>
            <w:r>
              <w:t>52</w:t>
            </w:r>
          </w:p>
        </w:tc>
        <w:tc>
          <w:tcPr>
            <w:tcW w:w="0" w:type="auto"/>
          </w:tcPr>
          <w:p w14:paraId="7F88931E" w14:textId="77777777" w:rsidR="00EE5815" w:rsidRDefault="00342F63">
            <w:pPr>
              <w:pStyle w:val="Compact"/>
              <w:jc w:val="right"/>
            </w:pPr>
            <w:r>
              <w:t>6.51</w:t>
            </w:r>
          </w:p>
        </w:tc>
      </w:tr>
    </w:tbl>
    <w:p w14:paraId="2F0DADEA" w14:textId="77777777" w:rsidR="00EE5815" w:rsidRDefault="00342F63">
      <w:r>
        <w:lastRenderedPageBreak/>
        <w:t>Table 3. The number of genes that required each phylogenetic tree model according to model testing and the lowest BIC for amino acid sequences.</w:t>
      </w:r>
    </w:p>
    <w:tbl>
      <w:tblPr>
        <w:tblStyle w:val="Table"/>
        <w:tblW w:w="0" w:type="pct"/>
        <w:tblLook w:val="07E0" w:firstRow="1" w:lastRow="1" w:firstColumn="1" w:lastColumn="1" w:noHBand="1" w:noVBand="1"/>
      </w:tblPr>
      <w:tblGrid>
        <w:gridCol w:w="1310"/>
        <w:gridCol w:w="456"/>
        <w:gridCol w:w="636"/>
        <w:gridCol w:w="1190"/>
        <w:gridCol w:w="630"/>
        <w:gridCol w:w="756"/>
        <w:gridCol w:w="1683"/>
        <w:gridCol w:w="630"/>
        <w:gridCol w:w="756"/>
      </w:tblGrid>
      <w:tr w:rsidR="00EE5815" w14:paraId="74AE6BBD" w14:textId="77777777">
        <w:tc>
          <w:tcPr>
            <w:tcW w:w="0" w:type="auto"/>
            <w:tcBorders>
              <w:bottom w:val="single" w:sz="0" w:space="0" w:color="auto"/>
            </w:tcBorders>
            <w:vAlign w:val="bottom"/>
          </w:tcPr>
          <w:p w14:paraId="3AD5BD7B" w14:textId="77777777" w:rsidR="00EE5815" w:rsidRDefault="00342F63">
            <w:pPr>
              <w:pStyle w:val="Compact"/>
              <w:jc w:val="left"/>
            </w:pPr>
            <w:r>
              <w:t>Model</w:t>
            </w:r>
          </w:p>
        </w:tc>
        <w:tc>
          <w:tcPr>
            <w:tcW w:w="0" w:type="auto"/>
            <w:tcBorders>
              <w:bottom w:val="single" w:sz="0" w:space="0" w:color="auto"/>
            </w:tcBorders>
            <w:vAlign w:val="bottom"/>
          </w:tcPr>
          <w:p w14:paraId="34D2D87F" w14:textId="77777777" w:rsidR="00EE5815" w:rsidRDefault="00342F63">
            <w:pPr>
              <w:pStyle w:val="Compact"/>
              <w:jc w:val="right"/>
            </w:pPr>
            <w:r>
              <w:t>X.</w:t>
            </w:r>
          </w:p>
        </w:tc>
        <w:tc>
          <w:tcPr>
            <w:tcW w:w="0" w:type="auto"/>
            <w:tcBorders>
              <w:bottom w:val="single" w:sz="0" w:space="0" w:color="auto"/>
            </w:tcBorders>
            <w:vAlign w:val="bottom"/>
          </w:tcPr>
          <w:p w14:paraId="17C85E8D" w14:textId="77777777" w:rsidR="00EE5815" w:rsidRDefault="00342F63">
            <w:pPr>
              <w:pStyle w:val="Compact"/>
              <w:jc w:val="right"/>
            </w:pPr>
            <w:r>
              <w:t>X..1</w:t>
            </w:r>
          </w:p>
        </w:tc>
        <w:tc>
          <w:tcPr>
            <w:tcW w:w="0" w:type="auto"/>
            <w:tcBorders>
              <w:bottom w:val="single" w:sz="0" w:space="0" w:color="auto"/>
            </w:tcBorders>
            <w:vAlign w:val="bottom"/>
          </w:tcPr>
          <w:p w14:paraId="7CDFF59A" w14:textId="77777777" w:rsidR="00EE5815" w:rsidRDefault="00342F63">
            <w:pPr>
              <w:pStyle w:val="Compact"/>
              <w:jc w:val="left"/>
            </w:pPr>
            <w:r>
              <w:t>Model.1</w:t>
            </w:r>
          </w:p>
        </w:tc>
        <w:tc>
          <w:tcPr>
            <w:tcW w:w="0" w:type="auto"/>
            <w:tcBorders>
              <w:bottom w:val="single" w:sz="0" w:space="0" w:color="auto"/>
            </w:tcBorders>
            <w:vAlign w:val="bottom"/>
          </w:tcPr>
          <w:p w14:paraId="36DDFF7F" w14:textId="77777777" w:rsidR="00EE5815" w:rsidRDefault="00342F63">
            <w:pPr>
              <w:pStyle w:val="Compact"/>
              <w:jc w:val="right"/>
            </w:pPr>
            <w:r>
              <w:t>X..2</w:t>
            </w:r>
          </w:p>
        </w:tc>
        <w:tc>
          <w:tcPr>
            <w:tcW w:w="0" w:type="auto"/>
            <w:tcBorders>
              <w:bottom w:val="single" w:sz="0" w:space="0" w:color="auto"/>
            </w:tcBorders>
            <w:vAlign w:val="bottom"/>
          </w:tcPr>
          <w:p w14:paraId="7D9F6A00" w14:textId="77777777" w:rsidR="00EE5815" w:rsidRDefault="00342F63">
            <w:pPr>
              <w:pStyle w:val="Compact"/>
              <w:jc w:val="right"/>
            </w:pPr>
            <w:r>
              <w:t>X..3</w:t>
            </w:r>
          </w:p>
        </w:tc>
        <w:tc>
          <w:tcPr>
            <w:tcW w:w="0" w:type="auto"/>
            <w:tcBorders>
              <w:bottom w:val="single" w:sz="0" w:space="0" w:color="auto"/>
            </w:tcBorders>
            <w:vAlign w:val="bottom"/>
          </w:tcPr>
          <w:p w14:paraId="67B26B0C" w14:textId="77777777" w:rsidR="00EE5815" w:rsidRDefault="00342F63">
            <w:pPr>
              <w:pStyle w:val="Compact"/>
              <w:jc w:val="left"/>
            </w:pPr>
            <w:r>
              <w:t>Model.2</w:t>
            </w:r>
          </w:p>
        </w:tc>
        <w:tc>
          <w:tcPr>
            <w:tcW w:w="0" w:type="auto"/>
            <w:tcBorders>
              <w:bottom w:val="single" w:sz="0" w:space="0" w:color="auto"/>
            </w:tcBorders>
            <w:vAlign w:val="bottom"/>
          </w:tcPr>
          <w:p w14:paraId="42C19EAD" w14:textId="77777777" w:rsidR="00EE5815" w:rsidRDefault="00342F63">
            <w:pPr>
              <w:pStyle w:val="Compact"/>
              <w:jc w:val="left"/>
            </w:pPr>
            <w:r>
              <w:t>X..4</w:t>
            </w:r>
          </w:p>
        </w:tc>
        <w:tc>
          <w:tcPr>
            <w:tcW w:w="0" w:type="auto"/>
            <w:tcBorders>
              <w:bottom w:val="single" w:sz="0" w:space="0" w:color="auto"/>
            </w:tcBorders>
            <w:vAlign w:val="bottom"/>
          </w:tcPr>
          <w:p w14:paraId="18F11B3B" w14:textId="77777777" w:rsidR="00EE5815" w:rsidRDefault="00342F63">
            <w:pPr>
              <w:pStyle w:val="Compact"/>
              <w:jc w:val="left"/>
            </w:pPr>
            <w:r>
              <w:t>X..5</w:t>
            </w:r>
          </w:p>
        </w:tc>
      </w:tr>
      <w:tr w:rsidR="00EE5815" w14:paraId="0230670F" w14:textId="77777777">
        <w:tc>
          <w:tcPr>
            <w:tcW w:w="0" w:type="auto"/>
          </w:tcPr>
          <w:p w14:paraId="62683289" w14:textId="77777777" w:rsidR="00EE5815" w:rsidRDefault="00342F63">
            <w:pPr>
              <w:pStyle w:val="Compact"/>
              <w:jc w:val="left"/>
            </w:pPr>
            <w:r>
              <w:t>cpREV</w:t>
            </w:r>
          </w:p>
        </w:tc>
        <w:tc>
          <w:tcPr>
            <w:tcW w:w="0" w:type="auto"/>
          </w:tcPr>
          <w:p w14:paraId="52679BCB" w14:textId="77777777" w:rsidR="00EE5815" w:rsidRDefault="00342F63">
            <w:pPr>
              <w:pStyle w:val="Compact"/>
              <w:jc w:val="right"/>
            </w:pPr>
            <w:r>
              <w:t>3</w:t>
            </w:r>
          </w:p>
        </w:tc>
        <w:tc>
          <w:tcPr>
            <w:tcW w:w="0" w:type="auto"/>
          </w:tcPr>
          <w:p w14:paraId="6BD09568" w14:textId="77777777" w:rsidR="00EE5815" w:rsidRDefault="00342F63">
            <w:pPr>
              <w:pStyle w:val="Compact"/>
              <w:jc w:val="right"/>
            </w:pPr>
            <w:r>
              <w:t>0.38</w:t>
            </w:r>
          </w:p>
        </w:tc>
        <w:tc>
          <w:tcPr>
            <w:tcW w:w="0" w:type="auto"/>
          </w:tcPr>
          <w:p w14:paraId="3C00AEBE" w14:textId="77777777" w:rsidR="00EE5815" w:rsidRDefault="00342F63">
            <w:pPr>
              <w:pStyle w:val="Compact"/>
              <w:jc w:val="left"/>
            </w:pPr>
            <w:r>
              <w:t>JTT_G_I</w:t>
            </w:r>
          </w:p>
        </w:tc>
        <w:tc>
          <w:tcPr>
            <w:tcW w:w="0" w:type="auto"/>
          </w:tcPr>
          <w:p w14:paraId="013C8186" w14:textId="77777777" w:rsidR="00EE5815" w:rsidRDefault="00342F63">
            <w:pPr>
              <w:pStyle w:val="Compact"/>
              <w:jc w:val="right"/>
            </w:pPr>
            <w:r>
              <w:t>2</w:t>
            </w:r>
          </w:p>
        </w:tc>
        <w:tc>
          <w:tcPr>
            <w:tcW w:w="0" w:type="auto"/>
          </w:tcPr>
          <w:p w14:paraId="0941A4A2" w14:textId="77777777" w:rsidR="00EE5815" w:rsidRDefault="00342F63">
            <w:pPr>
              <w:pStyle w:val="Compact"/>
              <w:jc w:val="right"/>
            </w:pPr>
            <w:r>
              <w:t>0.25</w:t>
            </w:r>
          </w:p>
        </w:tc>
        <w:tc>
          <w:tcPr>
            <w:tcW w:w="0" w:type="auto"/>
          </w:tcPr>
          <w:p w14:paraId="3655A21C" w14:textId="77777777" w:rsidR="00EE5815" w:rsidRDefault="00342F63">
            <w:pPr>
              <w:pStyle w:val="Compact"/>
              <w:jc w:val="left"/>
            </w:pPr>
            <w:r>
              <w:t>mtREV24_G_I</w:t>
            </w:r>
          </w:p>
        </w:tc>
        <w:tc>
          <w:tcPr>
            <w:tcW w:w="0" w:type="auto"/>
          </w:tcPr>
          <w:p w14:paraId="0E38E78D" w14:textId="77777777" w:rsidR="00EE5815" w:rsidRDefault="00342F63">
            <w:pPr>
              <w:pStyle w:val="Compact"/>
              <w:jc w:val="left"/>
            </w:pPr>
            <w:r>
              <w:t>1</w:t>
            </w:r>
          </w:p>
        </w:tc>
        <w:tc>
          <w:tcPr>
            <w:tcW w:w="0" w:type="auto"/>
          </w:tcPr>
          <w:p w14:paraId="3817C013" w14:textId="77777777" w:rsidR="00EE5815" w:rsidRDefault="00342F63">
            <w:pPr>
              <w:pStyle w:val="Compact"/>
              <w:jc w:val="left"/>
            </w:pPr>
            <w:r>
              <w:t>0.13</w:t>
            </w:r>
          </w:p>
        </w:tc>
      </w:tr>
      <w:tr w:rsidR="00EE5815" w14:paraId="4DD3A2DB" w14:textId="77777777">
        <w:tc>
          <w:tcPr>
            <w:tcW w:w="0" w:type="auto"/>
          </w:tcPr>
          <w:p w14:paraId="15EE48DF" w14:textId="77777777" w:rsidR="00EE5815" w:rsidRDefault="00342F63">
            <w:pPr>
              <w:pStyle w:val="Compact"/>
              <w:jc w:val="left"/>
            </w:pPr>
            <w:r>
              <w:t>cpREV_G</w:t>
            </w:r>
          </w:p>
        </w:tc>
        <w:tc>
          <w:tcPr>
            <w:tcW w:w="0" w:type="auto"/>
          </w:tcPr>
          <w:p w14:paraId="716E631C" w14:textId="77777777" w:rsidR="00EE5815" w:rsidRDefault="00342F63">
            <w:pPr>
              <w:pStyle w:val="Compact"/>
              <w:jc w:val="right"/>
            </w:pPr>
            <w:r>
              <w:t>6</w:t>
            </w:r>
          </w:p>
        </w:tc>
        <w:tc>
          <w:tcPr>
            <w:tcW w:w="0" w:type="auto"/>
          </w:tcPr>
          <w:p w14:paraId="32DD20AF" w14:textId="77777777" w:rsidR="00EE5815" w:rsidRDefault="00342F63">
            <w:pPr>
              <w:pStyle w:val="Compact"/>
              <w:jc w:val="right"/>
            </w:pPr>
            <w:r>
              <w:t>0.75</w:t>
            </w:r>
          </w:p>
        </w:tc>
        <w:tc>
          <w:tcPr>
            <w:tcW w:w="0" w:type="auto"/>
          </w:tcPr>
          <w:p w14:paraId="683BA89F" w14:textId="77777777" w:rsidR="00EE5815" w:rsidRDefault="00342F63">
            <w:pPr>
              <w:pStyle w:val="Compact"/>
              <w:jc w:val="left"/>
            </w:pPr>
            <w:r>
              <w:t>JTT_I</w:t>
            </w:r>
          </w:p>
        </w:tc>
        <w:tc>
          <w:tcPr>
            <w:tcW w:w="0" w:type="auto"/>
          </w:tcPr>
          <w:p w14:paraId="53C0CDCD" w14:textId="77777777" w:rsidR="00EE5815" w:rsidRDefault="00342F63">
            <w:pPr>
              <w:pStyle w:val="Compact"/>
              <w:jc w:val="right"/>
            </w:pPr>
            <w:r>
              <w:t>1</w:t>
            </w:r>
          </w:p>
        </w:tc>
        <w:tc>
          <w:tcPr>
            <w:tcW w:w="0" w:type="auto"/>
          </w:tcPr>
          <w:p w14:paraId="26A41CD9" w14:textId="77777777" w:rsidR="00EE5815" w:rsidRDefault="00342F63">
            <w:pPr>
              <w:pStyle w:val="Compact"/>
              <w:jc w:val="right"/>
            </w:pPr>
            <w:r>
              <w:t>0.13</w:t>
            </w:r>
          </w:p>
        </w:tc>
        <w:tc>
          <w:tcPr>
            <w:tcW w:w="0" w:type="auto"/>
          </w:tcPr>
          <w:p w14:paraId="00F36F7A" w14:textId="77777777" w:rsidR="00EE5815" w:rsidRDefault="00342F63">
            <w:pPr>
              <w:pStyle w:val="Compact"/>
              <w:jc w:val="left"/>
            </w:pPr>
            <w:r>
              <w:t>rtREV_G</w:t>
            </w:r>
          </w:p>
        </w:tc>
        <w:tc>
          <w:tcPr>
            <w:tcW w:w="0" w:type="auto"/>
          </w:tcPr>
          <w:p w14:paraId="1608491B" w14:textId="77777777" w:rsidR="00EE5815" w:rsidRDefault="00342F63">
            <w:pPr>
              <w:pStyle w:val="Compact"/>
              <w:jc w:val="left"/>
            </w:pPr>
            <w:r>
              <w:t>3</w:t>
            </w:r>
          </w:p>
        </w:tc>
        <w:tc>
          <w:tcPr>
            <w:tcW w:w="0" w:type="auto"/>
          </w:tcPr>
          <w:p w14:paraId="56E9439C" w14:textId="77777777" w:rsidR="00EE5815" w:rsidRDefault="00342F63">
            <w:pPr>
              <w:pStyle w:val="Compact"/>
              <w:jc w:val="left"/>
            </w:pPr>
            <w:r>
              <w:t>0.38</w:t>
            </w:r>
          </w:p>
        </w:tc>
      </w:tr>
      <w:tr w:rsidR="00EE5815" w14:paraId="52EA7021" w14:textId="77777777">
        <w:tc>
          <w:tcPr>
            <w:tcW w:w="0" w:type="auto"/>
          </w:tcPr>
          <w:p w14:paraId="4B1B925C" w14:textId="77777777" w:rsidR="00EE5815" w:rsidRDefault="00342F63">
            <w:pPr>
              <w:pStyle w:val="Compact"/>
              <w:jc w:val="left"/>
            </w:pPr>
            <w:r>
              <w:t>Dayhoff</w:t>
            </w:r>
          </w:p>
        </w:tc>
        <w:tc>
          <w:tcPr>
            <w:tcW w:w="0" w:type="auto"/>
          </w:tcPr>
          <w:p w14:paraId="7BCAB55A" w14:textId="77777777" w:rsidR="00EE5815" w:rsidRDefault="00342F63">
            <w:pPr>
              <w:pStyle w:val="Compact"/>
              <w:jc w:val="right"/>
            </w:pPr>
            <w:r>
              <w:t>2</w:t>
            </w:r>
          </w:p>
        </w:tc>
        <w:tc>
          <w:tcPr>
            <w:tcW w:w="0" w:type="auto"/>
          </w:tcPr>
          <w:p w14:paraId="2A9C270C" w14:textId="77777777" w:rsidR="00EE5815" w:rsidRDefault="00342F63">
            <w:pPr>
              <w:pStyle w:val="Compact"/>
              <w:jc w:val="right"/>
            </w:pPr>
            <w:r>
              <w:t>0.25</w:t>
            </w:r>
          </w:p>
        </w:tc>
        <w:tc>
          <w:tcPr>
            <w:tcW w:w="0" w:type="auto"/>
          </w:tcPr>
          <w:p w14:paraId="4392B9D2" w14:textId="77777777" w:rsidR="00EE5815" w:rsidRDefault="00342F63">
            <w:pPr>
              <w:pStyle w:val="Compact"/>
              <w:jc w:val="left"/>
            </w:pPr>
            <w:r>
              <w:t>LG</w:t>
            </w:r>
          </w:p>
        </w:tc>
        <w:tc>
          <w:tcPr>
            <w:tcW w:w="0" w:type="auto"/>
          </w:tcPr>
          <w:p w14:paraId="6EEF8B8C" w14:textId="77777777" w:rsidR="00EE5815" w:rsidRDefault="00342F63">
            <w:pPr>
              <w:pStyle w:val="Compact"/>
              <w:jc w:val="right"/>
            </w:pPr>
            <w:r>
              <w:t>19</w:t>
            </w:r>
          </w:p>
        </w:tc>
        <w:tc>
          <w:tcPr>
            <w:tcW w:w="0" w:type="auto"/>
          </w:tcPr>
          <w:p w14:paraId="76C96707" w14:textId="77777777" w:rsidR="00EE5815" w:rsidRDefault="00342F63">
            <w:pPr>
              <w:pStyle w:val="Compact"/>
              <w:jc w:val="right"/>
            </w:pPr>
            <w:r>
              <w:t>2.38</w:t>
            </w:r>
          </w:p>
        </w:tc>
        <w:tc>
          <w:tcPr>
            <w:tcW w:w="0" w:type="auto"/>
          </w:tcPr>
          <w:p w14:paraId="27826A69" w14:textId="77777777" w:rsidR="00EE5815" w:rsidRDefault="00342F63">
            <w:pPr>
              <w:pStyle w:val="Compact"/>
              <w:jc w:val="left"/>
            </w:pPr>
            <w:r>
              <w:t>WAG</w:t>
            </w:r>
          </w:p>
        </w:tc>
        <w:tc>
          <w:tcPr>
            <w:tcW w:w="0" w:type="auto"/>
          </w:tcPr>
          <w:p w14:paraId="51390327" w14:textId="77777777" w:rsidR="00EE5815" w:rsidRDefault="00342F63">
            <w:pPr>
              <w:pStyle w:val="Compact"/>
              <w:jc w:val="left"/>
            </w:pPr>
            <w:r>
              <w:t>1</w:t>
            </w:r>
          </w:p>
        </w:tc>
        <w:tc>
          <w:tcPr>
            <w:tcW w:w="0" w:type="auto"/>
          </w:tcPr>
          <w:p w14:paraId="133AD42D" w14:textId="77777777" w:rsidR="00EE5815" w:rsidRDefault="00342F63">
            <w:pPr>
              <w:pStyle w:val="Compact"/>
              <w:jc w:val="left"/>
            </w:pPr>
            <w:r>
              <w:t>0.13</w:t>
            </w:r>
          </w:p>
        </w:tc>
      </w:tr>
      <w:tr w:rsidR="00EE5815" w14:paraId="16FACB1E" w14:textId="77777777">
        <w:tc>
          <w:tcPr>
            <w:tcW w:w="0" w:type="auto"/>
          </w:tcPr>
          <w:p w14:paraId="06DC7B28" w14:textId="77777777" w:rsidR="00EE5815" w:rsidRDefault="00342F63">
            <w:pPr>
              <w:pStyle w:val="Compact"/>
              <w:jc w:val="left"/>
            </w:pPr>
            <w:r>
              <w:t>Dayhoff_G</w:t>
            </w:r>
          </w:p>
        </w:tc>
        <w:tc>
          <w:tcPr>
            <w:tcW w:w="0" w:type="auto"/>
          </w:tcPr>
          <w:p w14:paraId="536D66DA" w14:textId="77777777" w:rsidR="00EE5815" w:rsidRDefault="00342F63">
            <w:pPr>
              <w:pStyle w:val="Compact"/>
              <w:jc w:val="right"/>
            </w:pPr>
            <w:r>
              <w:t>11</w:t>
            </w:r>
          </w:p>
        </w:tc>
        <w:tc>
          <w:tcPr>
            <w:tcW w:w="0" w:type="auto"/>
          </w:tcPr>
          <w:p w14:paraId="270F9150" w14:textId="77777777" w:rsidR="00EE5815" w:rsidRDefault="00342F63">
            <w:pPr>
              <w:pStyle w:val="Compact"/>
              <w:jc w:val="right"/>
            </w:pPr>
            <w:r>
              <w:t>1.38</w:t>
            </w:r>
          </w:p>
        </w:tc>
        <w:tc>
          <w:tcPr>
            <w:tcW w:w="0" w:type="auto"/>
          </w:tcPr>
          <w:p w14:paraId="1B4674EB" w14:textId="77777777" w:rsidR="00EE5815" w:rsidRDefault="00342F63">
            <w:pPr>
              <w:pStyle w:val="Compact"/>
              <w:jc w:val="left"/>
            </w:pPr>
            <w:r>
              <w:t>LG_G</w:t>
            </w:r>
          </w:p>
        </w:tc>
        <w:tc>
          <w:tcPr>
            <w:tcW w:w="0" w:type="auto"/>
          </w:tcPr>
          <w:p w14:paraId="79002074" w14:textId="77777777" w:rsidR="00EE5815" w:rsidRDefault="00342F63">
            <w:pPr>
              <w:pStyle w:val="Compact"/>
              <w:jc w:val="right"/>
            </w:pPr>
            <w:r>
              <w:t>563</w:t>
            </w:r>
          </w:p>
        </w:tc>
        <w:tc>
          <w:tcPr>
            <w:tcW w:w="0" w:type="auto"/>
          </w:tcPr>
          <w:p w14:paraId="14E9EE1E" w14:textId="77777777" w:rsidR="00EE5815" w:rsidRDefault="00342F63">
            <w:pPr>
              <w:pStyle w:val="Compact"/>
              <w:jc w:val="right"/>
            </w:pPr>
            <w:r>
              <w:t>70.46</w:t>
            </w:r>
          </w:p>
        </w:tc>
        <w:tc>
          <w:tcPr>
            <w:tcW w:w="0" w:type="auto"/>
          </w:tcPr>
          <w:p w14:paraId="6D609EA2" w14:textId="77777777" w:rsidR="00EE5815" w:rsidRDefault="00342F63">
            <w:pPr>
              <w:pStyle w:val="Compact"/>
              <w:jc w:val="left"/>
            </w:pPr>
            <w:r>
              <w:t>WAG_G</w:t>
            </w:r>
          </w:p>
        </w:tc>
        <w:tc>
          <w:tcPr>
            <w:tcW w:w="0" w:type="auto"/>
          </w:tcPr>
          <w:p w14:paraId="2EB28D5C" w14:textId="77777777" w:rsidR="00EE5815" w:rsidRDefault="00342F63">
            <w:pPr>
              <w:pStyle w:val="Compact"/>
              <w:jc w:val="left"/>
            </w:pPr>
            <w:r>
              <w:t>118</w:t>
            </w:r>
          </w:p>
        </w:tc>
        <w:tc>
          <w:tcPr>
            <w:tcW w:w="0" w:type="auto"/>
          </w:tcPr>
          <w:p w14:paraId="12E5DA77" w14:textId="77777777" w:rsidR="00EE5815" w:rsidRDefault="00342F63">
            <w:pPr>
              <w:pStyle w:val="Compact"/>
              <w:jc w:val="left"/>
            </w:pPr>
            <w:r>
              <w:t>14.77</w:t>
            </w:r>
          </w:p>
        </w:tc>
      </w:tr>
      <w:tr w:rsidR="00EE5815" w14:paraId="1018D26C" w14:textId="77777777">
        <w:tc>
          <w:tcPr>
            <w:tcW w:w="0" w:type="auto"/>
          </w:tcPr>
          <w:p w14:paraId="2E4F071B" w14:textId="77777777" w:rsidR="00EE5815" w:rsidRDefault="00342F63">
            <w:pPr>
              <w:pStyle w:val="Compact"/>
              <w:jc w:val="left"/>
            </w:pPr>
            <w:r>
              <w:t>Dayhoff_I</w:t>
            </w:r>
          </w:p>
        </w:tc>
        <w:tc>
          <w:tcPr>
            <w:tcW w:w="0" w:type="auto"/>
          </w:tcPr>
          <w:p w14:paraId="28D05C0B" w14:textId="77777777" w:rsidR="00EE5815" w:rsidRDefault="00342F63">
            <w:pPr>
              <w:pStyle w:val="Compact"/>
              <w:jc w:val="right"/>
            </w:pPr>
            <w:r>
              <w:t>2</w:t>
            </w:r>
          </w:p>
        </w:tc>
        <w:tc>
          <w:tcPr>
            <w:tcW w:w="0" w:type="auto"/>
          </w:tcPr>
          <w:p w14:paraId="5C67E58A" w14:textId="77777777" w:rsidR="00EE5815" w:rsidRDefault="00342F63">
            <w:pPr>
              <w:pStyle w:val="Compact"/>
              <w:jc w:val="right"/>
            </w:pPr>
            <w:r>
              <w:t>0.25</w:t>
            </w:r>
          </w:p>
        </w:tc>
        <w:tc>
          <w:tcPr>
            <w:tcW w:w="0" w:type="auto"/>
          </w:tcPr>
          <w:p w14:paraId="18DDCD48" w14:textId="77777777" w:rsidR="00EE5815" w:rsidRDefault="00342F63">
            <w:pPr>
              <w:pStyle w:val="Compact"/>
              <w:jc w:val="left"/>
            </w:pPr>
            <w:r>
              <w:t>LG_G_F</w:t>
            </w:r>
          </w:p>
        </w:tc>
        <w:tc>
          <w:tcPr>
            <w:tcW w:w="0" w:type="auto"/>
          </w:tcPr>
          <w:p w14:paraId="1018F716" w14:textId="77777777" w:rsidR="00EE5815" w:rsidRDefault="00342F63">
            <w:pPr>
              <w:pStyle w:val="Compact"/>
              <w:jc w:val="right"/>
            </w:pPr>
            <w:r>
              <w:t>27</w:t>
            </w:r>
          </w:p>
        </w:tc>
        <w:tc>
          <w:tcPr>
            <w:tcW w:w="0" w:type="auto"/>
          </w:tcPr>
          <w:p w14:paraId="28CBB5C0" w14:textId="77777777" w:rsidR="00EE5815" w:rsidRDefault="00342F63">
            <w:pPr>
              <w:pStyle w:val="Compact"/>
              <w:jc w:val="right"/>
            </w:pPr>
            <w:r>
              <w:t>3.38</w:t>
            </w:r>
          </w:p>
        </w:tc>
        <w:tc>
          <w:tcPr>
            <w:tcW w:w="0" w:type="auto"/>
          </w:tcPr>
          <w:p w14:paraId="2A08476A" w14:textId="77777777" w:rsidR="00EE5815" w:rsidRDefault="00342F63">
            <w:pPr>
              <w:pStyle w:val="Compact"/>
              <w:jc w:val="left"/>
            </w:pPr>
            <w:r>
              <w:t>WAG_G_F</w:t>
            </w:r>
          </w:p>
        </w:tc>
        <w:tc>
          <w:tcPr>
            <w:tcW w:w="0" w:type="auto"/>
          </w:tcPr>
          <w:p w14:paraId="1AA87DFC" w14:textId="77777777" w:rsidR="00EE5815" w:rsidRDefault="00342F63">
            <w:pPr>
              <w:pStyle w:val="Compact"/>
              <w:jc w:val="left"/>
            </w:pPr>
            <w:r>
              <w:t>2</w:t>
            </w:r>
          </w:p>
        </w:tc>
        <w:tc>
          <w:tcPr>
            <w:tcW w:w="0" w:type="auto"/>
          </w:tcPr>
          <w:p w14:paraId="4CF5E32B" w14:textId="77777777" w:rsidR="00EE5815" w:rsidRDefault="00342F63">
            <w:pPr>
              <w:pStyle w:val="Compact"/>
              <w:jc w:val="left"/>
            </w:pPr>
            <w:r>
              <w:t>0.25</w:t>
            </w:r>
          </w:p>
        </w:tc>
      </w:tr>
      <w:tr w:rsidR="00EE5815" w14:paraId="652A1D8B" w14:textId="77777777">
        <w:tc>
          <w:tcPr>
            <w:tcW w:w="0" w:type="auto"/>
          </w:tcPr>
          <w:p w14:paraId="234D3EFF" w14:textId="77777777" w:rsidR="00EE5815" w:rsidRDefault="00342F63">
            <w:pPr>
              <w:pStyle w:val="Compact"/>
              <w:jc w:val="left"/>
            </w:pPr>
            <w:r>
              <w:t>JTT</w:t>
            </w:r>
          </w:p>
        </w:tc>
        <w:tc>
          <w:tcPr>
            <w:tcW w:w="0" w:type="auto"/>
          </w:tcPr>
          <w:p w14:paraId="6576743B" w14:textId="77777777" w:rsidR="00EE5815" w:rsidRDefault="00342F63">
            <w:pPr>
              <w:pStyle w:val="Compact"/>
              <w:jc w:val="right"/>
            </w:pPr>
            <w:r>
              <w:t>1</w:t>
            </w:r>
          </w:p>
        </w:tc>
        <w:tc>
          <w:tcPr>
            <w:tcW w:w="0" w:type="auto"/>
          </w:tcPr>
          <w:p w14:paraId="0C55F319" w14:textId="77777777" w:rsidR="00EE5815" w:rsidRDefault="00342F63">
            <w:pPr>
              <w:pStyle w:val="Compact"/>
              <w:jc w:val="right"/>
            </w:pPr>
            <w:r>
              <w:t>0.13</w:t>
            </w:r>
          </w:p>
        </w:tc>
        <w:tc>
          <w:tcPr>
            <w:tcW w:w="0" w:type="auto"/>
          </w:tcPr>
          <w:p w14:paraId="585BBCA1" w14:textId="77777777" w:rsidR="00EE5815" w:rsidRDefault="00342F63">
            <w:pPr>
              <w:pStyle w:val="Compact"/>
              <w:jc w:val="left"/>
            </w:pPr>
            <w:r>
              <w:t>LG_G_I</w:t>
            </w:r>
          </w:p>
        </w:tc>
        <w:tc>
          <w:tcPr>
            <w:tcW w:w="0" w:type="auto"/>
          </w:tcPr>
          <w:p w14:paraId="52604F51" w14:textId="77777777" w:rsidR="00EE5815" w:rsidRDefault="00342F63">
            <w:pPr>
              <w:pStyle w:val="Compact"/>
              <w:jc w:val="right"/>
            </w:pPr>
            <w:r>
              <w:t>3</w:t>
            </w:r>
          </w:p>
        </w:tc>
        <w:tc>
          <w:tcPr>
            <w:tcW w:w="0" w:type="auto"/>
          </w:tcPr>
          <w:p w14:paraId="53CFC6AB" w14:textId="77777777" w:rsidR="00EE5815" w:rsidRDefault="00342F63">
            <w:pPr>
              <w:pStyle w:val="Compact"/>
              <w:jc w:val="right"/>
            </w:pPr>
            <w:r>
              <w:t>0.38</w:t>
            </w:r>
          </w:p>
        </w:tc>
        <w:tc>
          <w:tcPr>
            <w:tcW w:w="0" w:type="auto"/>
          </w:tcPr>
          <w:p w14:paraId="65056BB4" w14:textId="77777777" w:rsidR="00EE5815" w:rsidRDefault="00342F63">
            <w:pPr>
              <w:pStyle w:val="Compact"/>
              <w:jc w:val="left"/>
            </w:pPr>
            <w:r>
              <w:t>WAG_G_I</w:t>
            </w:r>
          </w:p>
        </w:tc>
        <w:tc>
          <w:tcPr>
            <w:tcW w:w="0" w:type="auto"/>
          </w:tcPr>
          <w:p w14:paraId="1C01D393" w14:textId="77777777" w:rsidR="00EE5815" w:rsidRDefault="00342F63">
            <w:pPr>
              <w:pStyle w:val="Compact"/>
              <w:jc w:val="left"/>
            </w:pPr>
            <w:r>
              <w:t>1</w:t>
            </w:r>
          </w:p>
        </w:tc>
        <w:tc>
          <w:tcPr>
            <w:tcW w:w="0" w:type="auto"/>
          </w:tcPr>
          <w:p w14:paraId="0D1E798F" w14:textId="77777777" w:rsidR="00EE5815" w:rsidRDefault="00342F63">
            <w:pPr>
              <w:pStyle w:val="Compact"/>
              <w:jc w:val="left"/>
            </w:pPr>
            <w:r>
              <w:t>0.13</w:t>
            </w:r>
          </w:p>
        </w:tc>
      </w:tr>
      <w:tr w:rsidR="00EE5815" w14:paraId="65651630" w14:textId="77777777">
        <w:tc>
          <w:tcPr>
            <w:tcW w:w="0" w:type="auto"/>
          </w:tcPr>
          <w:p w14:paraId="1BBC38FC" w14:textId="77777777" w:rsidR="00EE5815" w:rsidRDefault="00342F63">
            <w:pPr>
              <w:pStyle w:val="Compact"/>
              <w:jc w:val="left"/>
            </w:pPr>
            <w:r>
              <w:t>JTT_G</w:t>
            </w:r>
          </w:p>
        </w:tc>
        <w:tc>
          <w:tcPr>
            <w:tcW w:w="0" w:type="auto"/>
          </w:tcPr>
          <w:p w14:paraId="1EE2ED12" w14:textId="77777777" w:rsidR="00EE5815" w:rsidRDefault="00342F63">
            <w:pPr>
              <w:pStyle w:val="Compact"/>
              <w:jc w:val="right"/>
            </w:pPr>
            <w:r>
              <w:t>25</w:t>
            </w:r>
          </w:p>
        </w:tc>
        <w:tc>
          <w:tcPr>
            <w:tcW w:w="0" w:type="auto"/>
          </w:tcPr>
          <w:p w14:paraId="02AD96FF" w14:textId="77777777" w:rsidR="00EE5815" w:rsidRDefault="00342F63">
            <w:pPr>
              <w:pStyle w:val="Compact"/>
              <w:jc w:val="right"/>
            </w:pPr>
            <w:r>
              <w:t>3.13</w:t>
            </w:r>
          </w:p>
        </w:tc>
        <w:tc>
          <w:tcPr>
            <w:tcW w:w="0" w:type="auto"/>
          </w:tcPr>
          <w:p w14:paraId="588664BD" w14:textId="77777777" w:rsidR="00EE5815" w:rsidRDefault="00342F63">
            <w:pPr>
              <w:pStyle w:val="Compact"/>
              <w:jc w:val="left"/>
            </w:pPr>
            <w:r>
              <w:t>LG_I</w:t>
            </w:r>
          </w:p>
        </w:tc>
        <w:tc>
          <w:tcPr>
            <w:tcW w:w="0" w:type="auto"/>
          </w:tcPr>
          <w:p w14:paraId="36D39808" w14:textId="77777777" w:rsidR="00EE5815" w:rsidRDefault="00342F63">
            <w:pPr>
              <w:pStyle w:val="Compact"/>
              <w:jc w:val="right"/>
            </w:pPr>
            <w:r>
              <w:t>5</w:t>
            </w:r>
          </w:p>
        </w:tc>
        <w:tc>
          <w:tcPr>
            <w:tcW w:w="0" w:type="auto"/>
          </w:tcPr>
          <w:p w14:paraId="6E7C2E90" w14:textId="77777777" w:rsidR="00EE5815" w:rsidRDefault="00342F63">
            <w:pPr>
              <w:pStyle w:val="Compact"/>
              <w:jc w:val="right"/>
            </w:pPr>
            <w:r>
              <w:t>0.63</w:t>
            </w:r>
          </w:p>
        </w:tc>
        <w:tc>
          <w:tcPr>
            <w:tcW w:w="0" w:type="auto"/>
          </w:tcPr>
          <w:p w14:paraId="2D134B57" w14:textId="77777777" w:rsidR="00EE5815" w:rsidRDefault="00342F63">
            <w:pPr>
              <w:pStyle w:val="Compact"/>
              <w:jc w:val="left"/>
            </w:pPr>
            <w:r>
              <w:t>WAG_I</w:t>
            </w:r>
          </w:p>
        </w:tc>
        <w:tc>
          <w:tcPr>
            <w:tcW w:w="0" w:type="auto"/>
          </w:tcPr>
          <w:p w14:paraId="583E1A5A" w14:textId="77777777" w:rsidR="00EE5815" w:rsidRDefault="00342F63">
            <w:pPr>
              <w:pStyle w:val="Compact"/>
              <w:jc w:val="left"/>
            </w:pPr>
            <w:r>
              <w:t>1</w:t>
            </w:r>
          </w:p>
        </w:tc>
        <w:tc>
          <w:tcPr>
            <w:tcW w:w="0" w:type="auto"/>
          </w:tcPr>
          <w:p w14:paraId="6185CF0D" w14:textId="77777777" w:rsidR="00EE5815" w:rsidRDefault="00342F63">
            <w:pPr>
              <w:pStyle w:val="Compact"/>
              <w:jc w:val="left"/>
            </w:pPr>
            <w:r>
              <w:t>0.13</w:t>
            </w:r>
          </w:p>
        </w:tc>
      </w:tr>
      <w:tr w:rsidR="00EE5815" w14:paraId="0987644F" w14:textId="77777777">
        <w:tc>
          <w:tcPr>
            <w:tcW w:w="0" w:type="auto"/>
          </w:tcPr>
          <w:p w14:paraId="721121ED" w14:textId="77777777" w:rsidR="00EE5815" w:rsidRDefault="00342F63">
            <w:pPr>
              <w:pStyle w:val="Compact"/>
              <w:jc w:val="left"/>
            </w:pPr>
            <w:r>
              <w:t>JTT_G_F</w:t>
            </w:r>
          </w:p>
        </w:tc>
        <w:tc>
          <w:tcPr>
            <w:tcW w:w="0" w:type="auto"/>
          </w:tcPr>
          <w:p w14:paraId="164F6FEB" w14:textId="77777777" w:rsidR="00EE5815" w:rsidRDefault="00342F63">
            <w:pPr>
              <w:pStyle w:val="Compact"/>
              <w:jc w:val="right"/>
            </w:pPr>
            <w:r>
              <w:t>1</w:t>
            </w:r>
          </w:p>
        </w:tc>
        <w:tc>
          <w:tcPr>
            <w:tcW w:w="0" w:type="auto"/>
          </w:tcPr>
          <w:p w14:paraId="008556BA" w14:textId="77777777" w:rsidR="00EE5815" w:rsidRDefault="00342F63">
            <w:pPr>
              <w:pStyle w:val="Compact"/>
              <w:jc w:val="right"/>
            </w:pPr>
            <w:r>
              <w:t>0.13</w:t>
            </w:r>
          </w:p>
        </w:tc>
        <w:tc>
          <w:tcPr>
            <w:tcW w:w="0" w:type="auto"/>
          </w:tcPr>
          <w:p w14:paraId="165CD492" w14:textId="77777777" w:rsidR="00EE5815" w:rsidRDefault="00342F63">
            <w:pPr>
              <w:pStyle w:val="Compact"/>
              <w:jc w:val="left"/>
            </w:pPr>
            <w:r>
              <w:t>mtREV24</w:t>
            </w:r>
          </w:p>
        </w:tc>
        <w:tc>
          <w:tcPr>
            <w:tcW w:w="0" w:type="auto"/>
          </w:tcPr>
          <w:p w14:paraId="0253A4F5" w14:textId="77777777" w:rsidR="00EE5815" w:rsidRDefault="00342F63">
            <w:pPr>
              <w:pStyle w:val="Compact"/>
              <w:jc w:val="right"/>
            </w:pPr>
            <w:r>
              <w:t>1</w:t>
            </w:r>
          </w:p>
        </w:tc>
        <w:tc>
          <w:tcPr>
            <w:tcW w:w="0" w:type="auto"/>
          </w:tcPr>
          <w:p w14:paraId="5DEC07A8" w14:textId="77777777" w:rsidR="00EE5815" w:rsidRDefault="00342F63">
            <w:pPr>
              <w:pStyle w:val="Compact"/>
              <w:jc w:val="right"/>
            </w:pPr>
            <w:r>
              <w:t>0.13</w:t>
            </w:r>
          </w:p>
        </w:tc>
        <w:tc>
          <w:tcPr>
            <w:tcW w:w="0" w:type="auto"/>
          </w:tcPr>
          <w:p w14:paraId="42EEA684" w14:textId="77777777" w:rsidR="00EE5815" w:rsidRDefault="00342F63">
            <w:pPr>
              <w:pStyle w:val="Compact"/>
              <w:jc w:val="left"/>
            </w:pPr>
            <w:r>
              <w:t>NA</w:t>
            </w:r>
          </w:p>
        </w:tc>
        <w:tc>
          <w:tcPr>
            <w:tcW w:w="0" w:type="auto"/>
          </w:tcPr>
          <w:p w14:paraId="5876ED05" w14:textId="77777777" w:rsidR="00EE5815" w:rsidRDefault="00342F63">
            <w:pPr>
              <w:pStyle w:val="Compact"/>
              <w:jc w:val="left"/>
            </w:pPr>
            <w:r>
              <w:t>–</w:t>
            </w:r>
          </w:p>
        </w:tc>
        <w:tc>
          <w:tcPr>
            <w:tcW w:w="0" w:type="auto"/>
          </w:tcPr>
          <w:p w14:paraId="656FB533" w14:textId="77777777" w:rsidR="00EE5815" w:rsidRDefault="00342F63">
            <w:pPr>
              <w:pStyle w:val="Compact"/>
              <w:jc w:val="left"/>
            </w:pPr>
            <w:r>
              <w:t>–</w:t>
            </w:r>
          </w:p>
        </w:tc>
      </w:tr>
    </w:tbl>
    <w:p w14:paraId="2A1FEB10" w14:textId="77777777" w:rsidR="00EE5815" w:rsidRDefault="00342F63">
      <w:pPr>
        <w:pStyle w:val="BodyText"/>
      </w:pPr>
      <w:r>
        <w:t xml:space="preserve">For each unique model, a text file was written listing the gene file pathways of each gene that required that model. In a command line terminal, </w:t>
      </w:r>
      <w:r>
        <w:rPr>
          <w:rStyle w:val="VerbatimChar"/>
        </w:rPr>
        <w:t>MEGA-CC</w:t>
      </w:r>
      <w:r>
        <w:t xml:space="preserve"> [67] was called with a text file listing gene file </w:t>
      </w:r>
      <w:r>
        <w:t>pathways for a certain model and the corresponding MAO file. This was done for each unique model. These MAO files specified the use of a maximum likelihood statistical method, 500 bootstrap replications, the model, and rate patterns to create a phylogeneti</w:t>
      </w:r>
      <w:r>
        <w:t>c tree for each gene. If a model required a Gamma distribution, the number of discrete Gamma categories was set to 5, which is default.</w:t>
      </w:r>
    </w:p>
    <w:p w14:paraId="25899FC7" w14:textId="77777777" w:rsidR="00EE5815" w:rsidRDefault="00342F63">
      <w:pPr>
        <w:pStyle w:val="BodyText"/>
      </w:pPr>
      <w:r>
        <w:t>Distance matrices were extracted from each of the phylogenetic trees and saved as Excel files. These files were read int</w:t>
      </w:r>
      <w:r>
        <w:t xml:space="preserve">o </w:t>
      </w:r>
      <w:r>
        <w:rPr>
          <w:rStyle w:val="VerbatimChar"/>
        </w:rPr>
        <w:t>R</w:t>
      </w:r>
      <w:r>
        <w:t xml:space="preserve"> and the genetic distances between both of the </w:t>
      </w:r>
      <w:r>
        <w:rPr>
          <w:i/>
        </w:rPr>
        <w:t>Mixta</w:t>
      </w:r>
      <w:r>
        <w:t xml:space="preserve"> species and all of the sequences were extracted for further analysis in </w:t>
      </w:r>
      <w:r>
        <w:rPr>
          <w:rStyle w:val="VerbatimChar"/>
        </w:rPr>
        <w:t>R</w:t>
      </w:r>
      <w:r>
        <w:t xml:space="preserve">. Tables were created in </w:t>
      </w:r>
      <w:r>
        <w:rPr>
          <w:rStyle w:val="VerbatimChar"/>
        </w:rPr>
        <w:t>R Markdown</w:t>
      </w:r>
      <w:r>
        <w:t xml:space="preserve"> using the </w:t>
      </w:r>
      <w:r>
        <w:rPr>
          <w:rStyle w:val="VerbatimChar"/>
        </w:rPr>
        <w:t>kable()</w:t>
      </w:r>
      <w:r>
        <w:t xml:space="preserve"> function (package: knitr) [68] </w:t>
      </w:r>
      <w:r>
        <w:t xml:space="preserve">and figures were created using the </w:t>
      </w:r>
      <w:r>
        <w:rPr>
          <w:rStyle w:val="VerbatimChar"/>
        </w:rPr>
        <w:t>ggplot()</w:t>
      </w:r>
      <w:r>
        <w:t xml:space="preserve"> function (package: ggplot2) [69].</w:t>
      </w:r>
    </w:p>
    <w:p w14:paraId="2BC35C67" w14:textId="77777777" w:rsidR="00EE5815" w:rsidRDefault="00342F63">
      <w:pPr>
        <w:pStyle w:val="Heading2"/>
      </w:pPr>
      <w:bookmarkStart w:id="9" w:name="nucleotide-and-amino-acid-identity"/>
      <w:r>
        <w:t>Nucleotide and Amino Acid Identity</w:t>
      </w:r>
      <w:bookmarkEnd w:id="9"/>
    </w:p>
    <w:p w14:paraId="00BC9D5C" w14:textId="77777777" w:rsidR="00EE5815" w:rsidRDefault="00342F63">
      <w:pPr>
        <w:pStyle w:val="FirstParagraph"/>
      </w:pPr>
      <w:r>
        <w:t xml:space="preserve">Individual species sequences of genes were aligned to both of the corresponding </w:t>
      </w:r>
      <w:r>
        <w:rPr>
          <w:i/>
        </w:rPr>
        <w:t>Mixta</w:t>
      </w:r>
      <w:r>
        <w:t xml:space="preserve"> sequences in turn. Alignments were done in </w:t>
      </w:r>
      <w:r>
        <w:rPr>
          <w:rStyle w:val="VerbatimChar"/>
        </w:rPr>
        <w:t>R</w:t>
      </w:r>
      <w:r>
        <w:t xml:space="preserve"> using the same methods as for gene alignment of </w:t>
      </w:r>
      <w:r>
        <w:lastRenderedPageBreak/>
        <w:t>the whole gene file. The aligned sequences were then split into the individua</w:t>
      </w:r>
      <w:r>
        <w:t xml:space="preserve">l sites using the </w:t>
      </w:r>
      <w:r>
        <w:rPr>
          <w:rStyle w:val="VerbatimChar"/>
        </w:rPr>
        <w:t>str_split()</w:t>
      </w:r>
      <w:r>
        <w:t xml:space="preserve"> function (package: stringr) [@]. Using base </w:t>
      </w:r>
      <w:r>
        <w:rPr>
          <w:rStyle w:val="VerbatimChar"/>
        </w:rPr>
        <w:t>R</w:t>
      </w:r>
      <w:r>
        <w:t xml:space="preserve"> code, a function was created to calculate the number of identical sites between the two sequences over the total number of sites to give a percentage of similar identity. Values th</w:t>
      </w:r>
      <w:r>
        <w:t xml:space="preserve">at equal or are close to 100% are more similar to the </w:t>
      </w:r>
      <w:r>
        <w:rPr>
          <w:i/>
        </w:rPr>
        <w:t>Mixta</w:t>
      </w:r>
      <w:r>
        <w:t xml:space="preserve"> sequences.</w:t>
      </w:r>
    </w:p>
    <w:p w14:paraId="5EED7FE7" w14:textId="77777777" w:rsidR="00EE5815" w:rsidRDefault="00342F63">
      <w:pPr>
        <w:pStyle w:val="Heading1"/>
      </w:pPr>
      <w:bookmarkStart w:id="10" w:name="results-and-discussion"/>
      <w:r>
        <w:t>Results and Discussion</w:t>
      </w:r>
      <w:bookmarkEnd w:id="10"/>
    </w:p>
    <w:p w14:paraId="5850A493" w14:textId="77777777" w:rsidR="00EE5815" w:rsidRDefault="00342F63">
      <w:pPr>
        <w:pStyle w:val="FirstParagraph"/>
      </w:pPr>
      <w:r>
        <w:t>After the two filters, 799 of of 954 homologous genes remained. The genes included those that encoded rRNA sequences, enzymes, transporters, and housekeeping gene</w:t>
      </w:r>
      <w:r>
        <w:t xml:space="preserve">s and were scattered across the </w:t>
      </w:r>
      <w:r>
        <w:rPr>
          <w:i/>
        </w:rPr>
        <w:t>M. calida</w:t>
      </w:r>
      <w:r>
        <w:t xml:space="preserve"> and </w:t>
      </w:r>
      <w:r>
        <w:rPr>
          <w:i/>
        </w:rPr>
        <w:t>M. gaviniae</w:t>
      </w:r>
      <w:r>
        <w:t xml:space="preserve"> genomes.</w:t>
      </w:r>
    </w:p>
    <w:p w14:paraId="28C670AC" w14:textId="77777777" w:rsidR="00EE5815" w:rsidRDefault="00342F63">
      <w:pPr>
        <w:pStyle w:val="Heading2"/>
      </w:pPr>
      <w:bookmarkStart w:id="11" w:name="genetic-distance"/>
      <w:r>
        <w:t>Genetic Distance</w:t>
      </w:r>
      <w:bookmarkEnd w:id="11"/>
    </w:p>
    <w:p w14:paraId="5FDD4515" w14:textId="77777777" w:rsidR="00EE5815" w:rsidRDefault="00342F63">
      <w:pPr>
        <w:pStyle w:val="Heading3"/>
      </w:pPr>
      <w:bookmarkStart w:id="12" w:name="closest-relative-from-genetic-distances"/>
      <w:r>
        <w:t>Closest Relative from Genetic Distances</w:t>
      </w:r>
      <w:bookmarkEnd w:id="12"/>
    </w:p>
    <w:p w14:paraId="46B02539" w14:textId="77777777" w:rsidR="00EE5815" w:rsidRDefault="00342F63">
      <w:pPr>
        <w:pStyle w:val="FirstParagraph"/>
      </w:pPr>
      <w:r>
        <w:t>Genetic distance gives a numeric estimate of evolutionary change between species. The species that has the shortest genetic distance</w:t>
      </w:r>
      <w:r>
        <w:t xml:space="preserve"> to a species of interest is considered to be closest relative. For the following analysis, model testing was done first to estimate the best model for each gene. Next, individual phylogenetic gene trees were created and it was from these that distance mat</w:t>
      </w:r>
      <w:r>
        <w:t xml:space="preserve">rices were exported. </w:t>
      </w:r>
      <w:r>
        <w:rPr>
          <w:i/>
        </w:rPr>
        <w:t>P. septica</w:t>
      </w:r>
      <w:r>
        <w:t xml:space="preserve"> was the closest relative to 66.3% and 66.5% of the </w:t>
      </w:r>
      <w:r>
        <w:rPr>
          <w:i/>
        </w:rPr>
        <w:t>M. calida</w:t>
      </w:r>
      <w:r>
        <w:t xml:space="preserve"> and </w:t>
      </w:r>
      <w:r>
        <w:rPr>
          <w:i/>
        </w:rPr>
        <w:t>M. gaviniae</w:t>
      </w:r>
      <w:r>
        <w:t xml:space="preserve"> genes, respectively, for the nucleotide sequences (Figure 1). In comparison, only 42.7% and 42.8% of </w:t>
      </w:r>
      <w:r>
        <w:rPr>
          <w:i/>
        </w:rPr>
        <w:t>M. calida</w:t>
      </w:r>
      <w:r>
        <w:t xml:space="preserve"> and </w:t>
      </w:r>
      <w:r>
        <w:rPr>
          <w:i/>
        </w:rPr>
        <w:t>M. gaviniae</w:t>
      </w:r>
      <w:r>
        <w:t xml:space="preserve"> genes, respectively,</w:t>
      </w:r>
      <w:r>
        <w:t xml:space="preserve"> are closely related to </w:t>
      </w:r>
      <w:r>
        <w:rPr>
          <w:i/>
        </w:rPr>
        <w:t>P. septica</w:t>
      </w:r>
      <w:r>
        <w:t xml:space="preserve"> for the amino acid sequences (Figure 1), but this is still the majority. These results suggest that </w:t>
      </w:r>
      <w:r>
        <w:rPr>
          <w:i/>
        </w:rPr>
        <w:t>P. septica</w:t>
      </w:r>
      <w:r>
        <w:t xml:space="preserve"> is the closest relative to </w:t>
      </w:r>
      <w:r>
        <w:rPr>
          <w:i/>
        </w:rPr>
        <w:t>Mixta</w:t>
      </w:r>
      <w:r>
        <w:t xml:space="preserve"> followed by </w:t>
      </w:r>
      <w:r>
        <w:rPr>
          <w:i/>
        </w:rPr>
        <w:t>P. agglomerans</w:t>
      </w:r>
      <w:r>
        <w:t xml:space="preserve">. For the amino acid sequences, instead of the </w:t>
      </w:r>
      <w:r>
        <w:rPr>
          <w:i/>
        </w:rPr>
        <w:t>Mixt</w:t>
      </w:r>
      <w:r>
        <w:rPr>
          <w:i/>
        </w:rPr>
        <w:t>a</w:t>
      </w:r>
      <w:r>
        <w:t xml:space="preserve"> genes being more closely related to </w:t>
      </w:r>
      <w:r>
        <w:rPr>
          <w:i/>
        </w:rPr>
        <w:t>P. septica</w:t>
      </w:r>
      <w:r>
        <w:t xml:space="preserve">, they are more closely related to the other species in this study (Figure 1). For example, the percentage of genes related to </w:t>
      </w:r>
      <w:r>
        <w:rPr>
          <w:i/>
        </w:rPr>
        <w:t>P. agglomerans</w:t>
      </w:r>
      <w:r>
        <w:t xml:space="preserve"> increased from 13.9% for both of the </w:t>
      </w:r>
      <w:r>
        <w:rPr>
          <w:i/>
        </w:rPr>
        <w:t>Mixta</w:t>
      </w:r>
      <w:r>
        <w:t xml:space="preserve"> species to 22.3 and 22.</w:t>
      </w:r>
      <w:r>
        <w:t xml:space="preserve">4% to </w:t>
      </w:r>
      <w:r>
        <w:rPr>
          <w:i/>
        </w:rPr>
        <w:t>M. calida</w:t>
      </w:r>
      <w:r>
        <w:t xml:space="preserve"> and </w:t>
      </w:r>
      <w:r>
        <w:rPr>
          <w:i/>
        </w:rPr>
        <w:t>M. gaviniae</w:t>
      </w:r>
      <w:r>
        <w:t xml:space="preserve">, respectively. This may be due to a loss </w:t>
      </w:r>
      <w:r>
        <w:lastRenderedPageBreak/>
        <w:t>of phylogenetic signal when using amino acid sequences as a result of codon degeneracy and having a third of available sites.</w:t>
      </w:r>
    </w:p>
    <w:p w14:paraId="6E90D971" w14:textId="77777777" w:rsidR="00EE5815" w:rsidRDefault="00342F63">
      <w:pPr>
        <w:pStyle w:val="CaptionedFigure"/>
      </w:pPr>
      <w:r>
        <w:rPr>
          <w:noProof/>
        </w:rPr>
        <w:drawing>
          <wp:inline distT="0" distB="0" distL="0" distR="0" wp14:anchorId="01EA4E3D" wp14:editId="14C830A3">
            <wp:extent cx="5943600" cy="3657600"/>
            <wp:effectExtent l="0" t="0" r="0" b="0"/>
            <wp:docPr id="1" name="Picture" descr="Figure 1. The percentage of genes (out of 799) that were most closely related to any of the eight non-Mixta species using genetic distances. The species with the shortest genetic distance from both of the Mixta species is considered to be the closest relative. Blue bars are the nucleotide sequences of the genes with light blue bars representing the percentage of M. calida genes and dark blue bars representing M. gaviniae. Green bars are the corresponding amino acid sequences with light green representing M. calida genes and dark blue bars representing M. gaviniae. Approximately 66% of M. calida and M. gaviniae genes were most closely related to P. septica when using nucleotide sequences in comparison to only 43% when using amino acid sequences."/>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1-1.png"/>
                    <pic:cNvPicPr>
                      <a:picLocks noChangeAspect="1" noChangeArrowheads="1"/>
                    </pic:cNvPicPr>
                  </pic:nvPicPr>
                  <pic:blipFill>
                    <a:blip r:embed="rId9"/>
                    <a:stretch>
                      <a:fillRect/>
                    </a:stretch>
                  </pic:blipFill>
                  <pic:spPr bwMode="auto">
                    <a:xfrm>
                      <a:off x="0" y="0"/>
                      <a:ext cx="5943600" cy="3657600"/>
                    </a:xfrm>
                    <a:prstGeom prst="rect">
                      <a:avLst/>
                    </a:prstGeom>
                    <a:noFill/>
                    <a:ln w="9525">
                      <a:noFill/>
                      <a:headEnd/>
                      <a:tailEnd/>
                    </a:ln>
                  </pic:spPr>
                </pic:pic>
              </a:graphicData>
            </a:graphic>
          </wp:inline>
        </w:drawing>
      </w:r>
    </w:p>
    <w:p w14:paraId="45F2A6CE" w14:textId="77777777" w:rsidR="00EE5815" w:rsidRDefault="00342F63">
      <w:r>
        <w:t>Figure 1. The percentage of genes (out of 799) that wer</w:t>
      </w:r>
      <w:r>
        <w:t>e most closely related to any of the eight non-</w:t>
      </w:r>
      <w:r>
        <w:rPr>
          <w:i/>
        </w:rPr>
        <w:t>Mixta</w:t>
      </w:r>
      <w:r>
        <w:t xml:space="preserve"> species using genetic distances. The species with the shortest genetic distance from both of the </w:t>
      </w:r>
      <w:r>
        <w:rPr>
          <w:i/>
        </w:rPr>
        <w:t>Mixta</w:t>
      </w:r>
      <w:r>
        <w:t xml:space="preserve"> species is considered to be the closest relative. Blue bars are the nucleotide sequences of the gene</w:t>
      </w:r>
      <w:r>
        <w:t xml:space="preserve">s with light blue bars representing the percentage of </w:t>
      </w:r>
      <w:r>
        <w:rPr>
          <w:i/>
        </w:rPr>
        <w:t>M. calida</w:t>
      </w:r>
      <w:r>
        <w:t xml:space="preserve"> genes and dark blue bars representing </w:t>
      </w:r>
      <w:r>
        <w:rPr>
          <w:i/>
        </w:rPr>
        <w:t>M. gaviniae</w:t>
      </w:r>
      <w:r>
        <w:t xml:space="preserve">. Green bars are the corresponding amino acid sequences with light green representing </w:t>
      </w:r>
      <w:r>
        <w:rPr>
          <w:i/>
        </w:rPr>
        <w:t>M. calida</w:t>
      </w:r>
      <w:r>
        <w:t xml:space="preserve"> genes and dark blue bars representing </w:t>
      </w:r>
      <w:r>
        <w:rPr>
          <w:i/>
        </w:rPr>
        <w:t>M. gavini</w:t>
      </w:r>
      <w:r>
        <w:rPr>
          <w:i/>
        </w:rPr>
        <w:t>ae</w:t>
      </w:r>
      <w:r>
        <w:t xml:space="preserve">. Approximately 66% of </w:t>
      </w:r>
      <w:r>
        <w:rPr>
          <w:i/>
        </w:rPr>
        <w:t>M. calida</w:t>
      </w:r>
      <w:r>
        <w:t xml:space="preserve"> and </w:t>
      </w:r>
      <w:r>
        <w:rPr>
          <w:i/>
        </w:rPr>
        <w:t>M. gaviniae</w:t>
      </w:r>
      <w:r>
        <w:t xml:space="preserve"> genes were most closely related to </w:t>
      </w:r>
      <w:r>
        <w:rPr>
          <w:i/>
        </w:rPr>
        <w:t>P. septica</w:t>
      </w:r>
      <w:r>
        <w:t xml:space="preserve"> when using nucleotide sequences in comparison to only 43% when using amino acid sequences.</w:t>
      </w:r>
    </w:p>
    <w:p w14:paraId="08F61644" w14:textId="77777777" w:rsidR="00EE5815" w:rsidRDefault="00342F63">
      <w:pPr>
        <w:pStyle w:val="BodyText"/>
      </w:pPr>
      <w:r>
        <w:t xml:space="preserve">Unexpectedly, the number of </w:t>
      </w:r>
      <w:r>
        <w:rPr>
          <w:i/>
        </w:rPr>
        <w:t>Mixta</w:t>
      </w:r>
      <w:r>
        <w:t xml:space="preserve"> genes that are more closely relate</w:t>
      </w:r>
      <w:r>
        <w:t xml:space="preserve">d increased from 2.9% to 6.0% when using the amino acid sequences instead of the nucleotide sequences (Figure 1). This, along with the other differences in relatedness for </w:t>
      </w:r>
      <w:r>
        <w:rPr>
          <w:i/>
        </w:rPr>
        <w:t>Mixta</w:t>
      </w:r>
      <w:r>
        <w:t xml:space="preserve"> </w:t>
      </w:r>
      <w:r>
        <w:t>genes between nucleotide and amino acid sequences, suggests that the sequence type used in the analysis will give different results, even when using the same genes.</w:t>
      </w:r>
    </w:p>
    <w:p w14:paraId="63C0D19E" w14:textId="77777777" w:rsidR="00EE5815" w:rsidRDefault="00342F63">
      <w:pPr>
        <w:pStyle w:val="BodyText"/>
      </w:pPr>
      <w:r>
        <w:lastRenderedPageBreak/>
        <w:t xml:space="preserve">If genetic distance infers the same closest relative for a </w:t>
      </w:r>
      <w:r>
        <w:rPr>
          <w:i/>
        </w:rPr>
        <w:t>Mixta</w:t>
      </w:r>
      <w:r>
        <w:t xml:space="preserve"> gene for both nucleotide a</w:t>
      </w:r>
      <w:r>
        <w:t xml:space="preserve">nd amino acid analyses, then these results may be more reliable. Thus, for genes where the closest relative is an </w:t>
      </w:r>
      <w:r>
        <w:rPr>
          <w:i/>
        </w:rPr>
        <w:t>Erwinia</w:t>
      </w:r>
      <w:r>
        <w:t xml:space="preserve">, </w:t>
      </w:r>
      <w:r>
        <w:rPr>
          <w:i/>
        </w:rPr>
        <w:t>Tatumella</w:t>
      </w:r>
      <w:r>
        <w:t xml:space="preserve">, or </w:t>
      </w:r>
      <w:r>
        <w:rPr>
          <w:i/>
        </w:rPr>
        <w:t>Enterobacter</w:t>
      </w:r>
      <w:r>
        <w:t xml:space="preserve"> species both nucleotide and amino acid analyses, they may have resulted from a horizontal gene transfer (H</w:t>
      </w:r>
      <w:r>
        <w:t xml:space="preserve">GT) event rather than vertical evolution from a </w:t>
      </w:r>
      <w:r>
        <w:rPr>
          <w:i/>
        </w:rPr>
        <w:t>Pantoea</w:t>
      </w:r>
      <w:r>
        <w:t xml:space="preserve"> species. No </w:t>
      </w:r>
      <w:r>
        <w:rPr>
          <w:i/>
        </w:rPr>
        <w:t>Mixta</w:t>
      </w:r>
      <w:r>
        <w:t xml:space="preserve"> genes were found to be closely related to </w:t>
      </w:r>
      <w:r>
        <w:rPr>
          <w:i/>
        </w:rPr>
        <w:t>P. syringae</w:t>
      </w:r>
      <w:r>
        <w:t xml:space="preserve"> for either the nucleotide or amino acid sequences (Figure 1). This confirms that </w:t>
      </w:r>
      <w:r>
        <w:rPr>
          <w:i/>
        </w:rPr>
        <w:t>P. syringae</w:t>
      </w:r>
      <w:r>
        <w:t xml:space="preserve"> is a suitable outgroup for this ana</w:t>
      </w:r>
      <w:r>
        <w:t xml:space="preserve">lysis and suggests that any HGT events may be restricted to the order </w:t>
      </w:r>
      <w:r>
        <w:rPr>
          <w:i/>
        </w:rPr>
        <w:t>Enterobacterales</w:t>
      </w:r>
      <w:r>
        <w:t>.</w:t>
      </w:r>
    </w:p>
    <w:p w14:paraId="77368CF6" w14:textId="77777777" w:rsidR="00EE5815" w:rsidRDefault="00342F63">
      <w:pPr>
        <w:pStyle w:val="Heading3"/>
      </w:pPr>
      <w:bookmarkStart w:id="13" w:name="best-model-vs.-best-available-model"/>
      <w:r>
        <w:t>Best Model vs. Best Available Model</w:t>
      </w:r>
      <w:bookmarkEnd w:id="13"/>
    </w:p>
    <w:p w14:paraId="02CAAF29" w14:textId="77777777" w:rsidR="00EE5815" w:rsidRDefault="00342F63">
      <w:pPr>
        <w:pStyle w:val="FirstParagraph"/>
      </w:pPr>
      <w:r>
        <w:t>In MEGAX [70], the user is restricted to what models can be used when estimating genetic distance; however, the user is not restrict</w:t>
      </w:r>
      <w:r>
        <w:t>ed when estimating phylogenetic trees. Model testing in MEGAX tests all of the models that are available for phylogenetic tree analysis. Therefore, the recommended model based on lowest BIC value may not be available for genetic distance analysis. GTR (Gen</w:t>
      </w:r>
      <w:r>
        <w:t>eral Time Reversible) and HKY (Hasegawa-Kishino-Yano) models, as well as the invariant sites (+I) parameter, are not available for genetic distance analysis. In order to determine if the limited options would affect the percentage of each species being the</w:t>
      </w:r>
      <w:r>
        <w:t xml:space="preserve"> closest relative to the </w:t>
      </w:r>
      <w:r>
        <w:rPr>
          <w:i/>
        </w:rPr>
        <w:t>Mixta</w:t>
      </w:r>
      <w:r>
        <w:t xml:space="preserve"> genes, genetic distances were estimated for each gene for the nucleotide sequences in MEGA-CC. The model testing results were filtered to remove the models that are not available for genetic distances in MEGAX and then distan</w:t>
      </w:r>
      <w:r>
        <w:t>ce matrices were estimated for each gene using the best available model based on lowest BIC value. As a result, only four of twelve models were available with more than 87% of the genes now using either the Tamura 3-parameter with a Gamma parameter (T92_G)</w:t>
      </w:r>
      <w:r>
        <w:t xml:space="preserve"> or the Tamura-Nei with a Gamma parameter (TN93_G) (Table 4). This is in comparison to the original 58% of genes that required </w:t>
      </w:r>
      <w:r>
        <w:lastRenderedPageBreak/>
        <w:t>these models when not restricted by availability. Additionally, the best model was not available for approximately 43% of the gen</w:t>
      </w:r>
      <w:r>
        <w:t>es (242 genes). The mean BIC difference between the best model and the best available model was 2.65 with a range of 0 to 122.6 where 0 means that the best available model is the same as the best model. When ignoring cases where the best available model wa</w:t>
      </w:r>
      <w:r>
        <w:t>s also the best recommended model, the mean BIC difference was 13.8 with a range of 0.1 to 122.6. These difference may result in a less accurate estimation of genetic distance between species.</w:t>
      </w:r>
    </w:p>
    <w:p w14:paraId="34AE59B0" w14:textId="77777777" w:rsidR="00EE5815" w:rsidRDefault="00342F63">
      <w:r>
        <w:t>Table 4. The number of genes requiring each model when using ph</w:t>
      </w:r>
      <w:r>
        <w:t>ylogentic tree analysis vs genetic distance analysis in MEGAX for nucleotide sequences.</w:t>
      </w:r>
    </w:p>
    <w:tbl>
      <w:tblPr>
        <w:tblStyle w:val="Table"/>
        <w:tblW w:w="5000" w:type="pct"/>
        <w:tblLook w:val="07E0" w:firstRow="1" w:lastRow="1" w:firstColumn="1" w:lastColumn="1" w:noHBand="1" w:noVBand="1"/>
      </w:tblPr>
      <w:tblGrid>
        <w:gridCol w:w="1347"/>
        <w:gridCol w:w="3623"/>
        <w:gridCol w:w="4606"/>
      </w:tblGrid>
      <w:tr w:rsidR="00EE5815" w14:paraId="7577A19B" w14:textId="77777777">
        <w:tc>
          <w:tcPr>
            <w:tcW w:w="0" w:type="auto"/>
            <w:tcBorders>
              <w:bottom w:val="single" w:sz="0" w:space="0" w:color="auto"/>
            </w:tcBorders>
            <w:vAlign w:val="bottom"/>
          </w:tcPr>
          <w:p w14:paraId="1FB38BB6" w14:textId="77777777" w:rsidR="00EE5815" w:rsidRDefault="00342F63">
            <w:pPr>
              <w:pStyle w:val="Compact"/>
              <w:jc w:val="left"/>
            </w:pPr>
            <w:r>
              <w:t>Model</w:t>
            </w:r>
          </w:p>
        </w:tc>
        <w:tc>
          <w:tcPr>
            <w:tcW w:w="0" w:type="auto"/>
            <w:tcBorders>
              <w:bottom w:val="single" w:sz="0" w:space="0" w:color="auto"/>
            </w:tcBorders>
            <w:vAlign w:val="bottom"/>
          </w:tcPr>
          <w:p w14:paraId="46037645" w14:textId="77777777" w:rsidR="00EE5815" w:rsidRDefault="00342F63">
            <w:pPr>
              <w:pStyle w:val="Compact"/>
              <w:jc w:val="right"/>
            </w:pPr>
            <w:r>
              <w:t>X..of.genes.requiring.each.model</w:t>
            </w:r>
          </w:p>
        </w:tc>
        <w:tc>
          <w:tcPr>
            <w:tcW w:w="0" w:type="auto"/>
            <w:tcBorders>
              <w:bottom w:val="single" w:sz="0" w:space="0" w:color="auto"/>
            </w:tcBorders>
            <w:vAlign w:val="bottom"/>
          </w:tcPr>
          <w:p w14:paraId="0DDD14E7" w14:textId="77777777" w:rsidR="00EE5815" w:rsidRDefault="00342F63">
            <w:pPr>
              <w:pStyle w:val="Compact"/>
              <w:jc w:val="right"/>
            </w:pPr>
            <w:r>
              <w:t>X..of.genes.requiring.each.available.model</w:t>
            </w:r>
          </w:p>
        </w:tc>
      </w:tr>
      <w:tr w:rsidR="00EE5815" w14:paraId="21E07432" w14:textId="77777777">
        <w:tc>
          <w:tcPr>
            <w:tcW w:w="0" w:type="auto"/>
          </w:tcPr>
          <w:p w14:paraId="097FA049" w14:textId="77777777" w:rsidR="00EE5815" w:rsidRDefault="00342F63">
            <w:pPr>
              <w:pStyle w:val="Compact"/>
              <w:jc w:val="left"/>
            </w:pPr>
            <w:r>
              <w:t>GTR_G</w:t>
            </w:r>
          </w:p>
        </w:tc>
        <w:tc>
          <w:tcPr>
            <w:tcW w:w="0" w:type="auto"/>
          </w:tcPr>
          <w:p w14:paraId="0034D66F" w14:textId="77777777" w:rsidR="00EE5815" w:rsidRDefault="00342F63">
            <w:pPr>
              <w:pStyle w:val="Compact"/>
              <w:jc w:val="right"/>
            </w:pPr>
            <w:r>
              <w:t>89</w:t>
            </w:r>
          </w:p>
        </w:tc>
        <w:tc>
          <w:tcPr>
            <w:tcW w:w="0" w:type="auto"/>
          </w:tcPr>
          <w:p w14:paraId="0612FF80" w14:textId="77777777" w:rsidR="00EE5815" w:rsidRDefault="00342F63">
            <w:pPr>
              <w:pStyle w:val="Compact"/>
              <w:jc w:val="right"/>
            </w:pPr>
            <w:r>
              <w:t>NA</w:t>
            </w:r>
          </w:p>
        </w:tc>
      </w:tr>
      <w:tr w:rsidR="00EE5815" w14:paraId="175D037D" w14:textId="77777777">
        <w:tc>
          <w:tcPr>
            <w:tcW w:w="0" w:type="auto"/>
          </w:tcPr>
          <w:p w14:paraId="3AD667D5" w14:textId="77777777" w:rsidR="00EE5815" w:rsidRDefault="00342F63">
            <w:pPr>
              <w:pStyle w:val="Compact"/>
              <w:jc w:val="left"/>
            </w:pPr>
            <w:r>
              <w:t>GTR_G_I</w:t>
            </w:r>
          </w:p>
        </w:tc>
        <w:tc>
          <w:tcPr>
            <w:tcW w:w="0" w:type="auto"/>
          </w:tcPr>
          <w:p w14:paraId="4E5A3CD8" w14:textId="77777777" w:rsidR="00EE5815" w:rsidRDefault="00342F63">
            <w:pPr>
              <w:pStyle w:val="Compact"/>
              <w:jc w:val="right"/>
            </w:pPr>
            <w:r>
              <w:t>42</w:t>
            </w:r>
          </w:p>
        </w:tc>
        <w:tc>
          <w:tcPr>
            <w:tcW w:w="0" w:type="auto"/>
          </w:tcPr>
          <w:p w14:paraId="76DD002F" w14:textId="77777777" w:rsidR="00EE5815" w:rsidRDefault="00342F63">
            <w:pPr>
              <w:pStyle w:val="Compact"/>
              <w:jc w:val="right"/>
            </w:pPr>
            <w:r>
              <w:t>NA</w:t>
            </w:r>
          </w:p>
        </w:tc>
      </w:tr>
      <w:tr w:rsidR="00EE5815" w14:paraId="2928E67E" w14:textId="77777777">
        <w:tc>
          <w:tcPr>
            <w:tcW w:w="0" w:type="auto"/>
          </w:tcPr>
          <w:p w14:paraId="665B81FD" w14:textId="77777777" w:rsidR="00EE5815" w:rsidRDefault="00342F63">
            <w:pPr>
              <w:pStyle w:val="Compact"/>
              <w:jc w:val="left"/>
            </w:pPr>
            <w:r>
              <w:t>HKY_G</w:t>
            </w:r>
          </w:p>
        </w:tc>
        <w:tc>
          <w:tcPr>
            <w:tcW w:w="0" w:type="auto"/>
          </w:tcPr>
          <w:p w14:paraId="5F96ADDC" w14:textId="77777777" w:rsidR="00EE5815" w:rsidRDefault="00342F63">
            <w:pPr>
              <w:pStyle w:val="Compact"/>
              <w:jc w:val="right"/>
            </w:pPr>
            <w:r>
              <w:t>22</w:t>
            </w:r>
          </w:p>
        </w:tc>
        <w:tc>
          <w:tcPr>
            <w:tcW w:w="0" w:type="auto"/>
          </w:tcPr>
          <w:p w14:paraId="3298C0CA" w14:textId="77777777" w:rsidR="00EE5815" w:rsidRDefault="00342F63">
            <w:pPr>
              <w:pStyle w:val="Compact"/>
              <w:jc w:val="right"/>
            </w:pPr>
            <w:r>
              <w:t>NA</w:t>
            </w:r>
          </w:p>
        </w:tc>
      </w:tr>
      <w:tr w:rsidR="00EE5815" w14:paraId="0B141607" w14:textId="77777777">
        <w:tc>
          <w:tcPr>
            <w:tcW w:w="0" w:type="auto"/>
          </w:tcPr>
          <w:p w14:paraId="211F32D6" w14:textId="77777777" w:rsidR="00EE5815" w:rsidRDefault="00342F63">
            <w:pPr>
              <w:pStyle w:val="Compact"/>
              <w:jc w:val="left"/>
            </w:pPr>
            <w:r>
              <w:t>HKY_G_I</w:t>
            </w:r>
          </w:p>
        </w:tc>
        <w:tc>
          <w:tcPr>
            <w:tcW w:w="0" w:type="auto"/>
          </w:tcPr>
          <w:p w14:paraId="44EE0506" w14:textId="77777777" w:rsidR="00EE5815" w:rsidRDefault="00342F63">
            <w:pPr>
              <w:pStyle w:val="Compact"/>
              <w:jc w:val="right"/>
            </w:pPr>
            <w:r>
              <w:t>1</w:t>
            </w:r>
          </w:p>
        </w:tc>
        <w:tc>
          <w:tcPr>
            <w:tcW w:w="0" w:type="auto"/>
          </w:tcPr>
          <w:p w14:paraId="7A438361" w14:textId="77777777" w:rsidR="00EE5815" w:rsidRDefault="00342F63">
            <w:pPr>
              <w:pStyle w:val="Compact"/>
              <w:jc w:val="right"/>
            </w:pPr>
            <w:r>
              <w:t>NA</w:t>
            </w:r>
          </w:p>
        </w:tc>
      </w:tr>
      <w:tr w:rsidR="00EE5815" w14:paraId="0A1B51BD" w14:textId="77777777">
        <w:tc>
          <w:tcPr>
            <w:tcW w:w="0" w:type="auto"/>
          </w:tcPr>
          <w:p w14:paraId="1C9DD2B4" w14:textId="77777777" w:rsidR="00EE5815" w:rsidRDefault="00342F63">
            <w:pPr>
              <w:pStyle w:val="Compact"/>
              <w:jc w:val="left"/>
            </w:pPr>
            <w:r>
              <w:t>K2</w:t>
            </w:r>
          </w:p>
        </w:tc>
        <w:tc>
          <w:tcPr>
            <w:tcW w:w="0" w:type="auto"/>
          </w:tcPr>
          <w:p w14:paraId="6DA8F3CB" w14:textId="77777777" w:rsidR="00EE5815" w:rsidRDefault="00342F63">
            <w:pPr>
              <w:pStyle w:val="Compact"/>
              <w:jc w:val="right"/>
            </w:pPr>
            <w:r>
              <w:t>1</w:t>
            </w:r>
          </w:p>
        </w:tc>
        <w:tc>
          <w:tcPr>
            <w:tcW w:w="0" w:type="auto"/>
          </w:tcPr>
          <w:p w14:paraId="059D99A0" w14:textId="77777777" w:rsidR="00EE5815" w:rsidRDefault="00342F63">
            <w:pPr>
              <w:pStyle w:val="Compact"/>
              <w:jc w:val="right"/>
            </w:pPr>
            <w:r>
              <w:t>3</w:t>
            </w:r>
          </w:p>
        </w:tc>
      </w:tr>
      <w:tr w:rsidR="00EE5815" w14:paraId="238B94F7" w14:textId="77777777">
        <w:tc>
          <w:tcPr>
            <w:tcW w:w="0" w:type="auto"/>
          </w:tcPr>
          <w:p w14:paraId="551B857E" w14:textId="77777777" w:rsidR="00EE5815" w:rsidRDefault="00342F63">
            <w:pPr>
              <w:pStyle w:val="Compact"/>
              <w:jc w:val="left"/>
            </w:pPr>
            <w:r>
              <w:t>K2_G</w:t>
            </w:r>
          </w:p>
        </w:tc>
        <w:tc>
          <w:tcPr>
            <w:tcW w:w="0" w:type="auto"/>
          </w:tcPr>
          <w:p w14:paraId="1BDD17B4" w14:textId="77777777" w:rsidR="00EE5815" w:rsidRDefault="00342F63">
            <w:pPr>
              <w:pStyle w:val="Compact"/>
              <w:jc w:val="right"/>
            </w:pPr>
            <w:r>
              <w:t>94</w:t>
            </w:r>
          </w:p>
        </w:tc>
        <w:tc>
          <w:tcPr>
            <w:tcW w:w="0" w:type="auto"/>
          </w:tcPr>
          <w:p w14:paraId="0BE32192" w14:textId="77777777" w:rsidR="00EE5815" w:rsidRDefault="00342F63">
            <w:pPr>
              <w:pStyle w:val="Compact"/>
              <w:jc w:val="right"/>
            </w:pPr>
            <w:r>
              <w:t>98</w:t>
            </w:r>
          </w:p>
        </w:tc>
      </w:tr>
      <w:tr w:rsidR="00EE5815" w14:paraId="5038EA70" w14:textId="77777777">
        <w:tc>
          <w:tcPr>
            <w:tcW w:w="0" w:type="auto"/>
          </w:tcPr>
          <w:p w14:paraId="3CDE80AD" w14:textId="77777777" w:rsidR="00EE5815" w:rsidRDefault="00342F63">
            <w:pPr>
              <w:pStyle w:val="Compact"/>
              <w:jc w:val="left"/>
            </w:pPr>
            <w:r>
              <w:t>K2_G_I</w:t>
            </w:r>
          </w:p>
        </w:tc>
        <w:tc>
          <w:tcPr>
            <w:tcW w:w="0" w:type="auto"/>
          </w:tcPr>
          <w:p w14:paraId="3EFB487C" w14:textId="77777777" w:rsidR="00EE5815" w:rsidRDefault="00342F63">
            <w:pPr>
              <w:pStyle w:val="Compact"/>
              <w:jc w:val="right"/>
            </w:pPr>
            <w:r>
              <w:t>1</w:t>
            </w:r>
          </w:p>
        </w:tc>
        <w:tc>
          <w:tcPr>
            <w:tcW w:w="0" w:type="auto"/>
          </w:tcPr>
          <w:p w14:paraId="49189C81" w14:textId="77777777" w:rsidR="00EE5815" w:rsidRDefault="00342F63">
            <w:pPr>
              <w:pStyle w:val="Compact"/>
              <w:jc w:val="right"/>
            </w:pPr>
            <w:r>
              <w:t>NA</w:t>
            </w:r>
          </w:p>
        </w:tc>
      </w:tr>
      <w:tr w:rsidR="00EE5815" w14:paraId="7F2DF349" w14:textId="77777777">
        <w:tc>
          <w:tcPr>
            <w:tcW w:w="0" w:type="auto"/>
          </w:tcPr>
          <w:p w14:paraId="3286A1E8" w14:textId="77777777" w:rsidR="00EE5815" w:rsidRDefault="00342F63">
            <w:pPr>
              <w:pStyle w:val="Compact"/>
              <w:jc w:val="left"/>
            </w:pPr>
            <w:r>
              <w:t>K2_I</w:t>
            </w:r>
          </w:p>
        </w:tc>
        <w:tc>
          <w:tcPr>
            <w:tcW w:w="0" w:type="auto"/>
          </w:tcPr>
          <w:p w14:paraId="71FE053D" w14:textId="77777777" w:rsidR="00EE5815" w:rsidRDefault="00342F63">
            <w:pPr>
              <w:pStyle w:val="Compact"/>
              <w:jc w:val="right"/>
            </w:pPr>
            <w:r>
              <w:t>2</w:t>
            </w:r>
          </w:p>
        </w:tc>
        <w:tc>
          <w:tcPr>
            <w:tcW w:w="0" w:type="auto"/>
          </w:tcPr>
          <w:p w14:paraId="391BEBB3" w14:textId="77777777" w:rsidR="00EE5815" w:rsidRDefault="00342F63">
            <w:pPr>
              <w:pStyle w:val="Compact"/>
              <w:jc w:val="right"/>
            </w:pPr>
            <w:r>
              <w:t>NA</w:t>
            </w:r>
          </w:p>
        </w:tc>
      </w:tr>
      <w:tr w:rsidR="00EE5815" w14:paraId="14EB33B2" w14:textId="77777777">
        <w:tc>
          <w:tcPr>
            <w:tcW w:w="0" w:type="auto"/>
          </w:tcPr>
          <w:p w14:paraId="20DB3FBE" w14:textId="77777777" w:rsidR="00EE5815" w:rsidRDefault="00342F63">
            <w:pPr>
              <w:pStyle w:val="Compact"/>
              <w:jc w:val="left"/>
            </w:pPr>
            <w:r>
              <w:t>T92_G</w:t>
            </w:r>
          </w:p>
        </w:tc>
        <w:tc>
          <w:tcPr>
            <w:tcW w:w="0" w:type="auto"/>
          </w:tcPr>
          <w:p w14:paraId="16291832" w14:textId="77777777" w:rsidR="00EE5815" w:rsidRDefault="00342F63">
            <w:pPr>
              <w:pStyle w:val="Compact"/>
              <w:jc w:val="right"/>
            </w:pPr>
            <w:r>
              <w:t>313</w:t>
            </w:r>
          </w:p>
        </w:tc>
        <w:tc>
          <w:tcPr>
            <w:tcW w:w="0" w:type="auto"/>
          </w:tcPr>
          <w:p w14:paraId="4191E42C" w14:textId="77777777" w:rsidR="00EE5815" w:rsidRDefault="00342F63">
            <w:pPr>
              <w:pStyle w:val="Compact"/>
              <w:jc w:val="right"/>
            </w:pPr>
            <w:r>
              <w:t>398</w:t>
            </w:r>
          </w:p>
        </w:tc>
      </w:tr>
      <w:tr w:rsidR="00EE5815" w14:paraId="05549DD1" w14:textId="77777777">
        <w:tc>
          <w:tcPr>
            <w:tcW w:w="0" w:type="auto"/>
          </w:tcPr>
          <w:p w14:paraId="1E2AE0A0" w14:textId="77777777" w:rsidR="00EE5815" w:rsidRDefault="00342F63">
            <w:pPr>
              <w:pStyle w:val="Compact"/>
              <w:jc w:val="left"/>
            </w:pPr>
            <w:r>
              <w:t>T92_G_I</w:t>
            </w:r>
          </w:p>
        </w:tc>
        <w:tc>
          <w:tcPr>
            <w:tcW w:w="0" w:type="auto"/>
          </w:tcPr>
          <w:p w14:paraId="6DF80D00" w14:textId="77777777" w:rsidR="00EE5815" w:rsidRDefault="00342F63">
            <w:pPr>
              <w:pStyle w:val="Compact"/>
              <w:jc w:val="right"/>
            </w:pPr>
            <w:r>
              <w:t>33</w:t>
            </w:r>
          </w:p>
        </w:tc>
        <w:tc>
          <w:tcPr>
            <w:tcW w:w="0" w:type="auto"/>
          </w:tcPr>
          <w:p w14:paraId="60179FA6" w14:textId="77777777" w:rsidR="00EE5815" w:rsidRDefault="00342F63">
            <w:pPr>
              <w:pStyle w:val="Compact"/>
              <w:jc w:val="right"/>
            </w:pPr>
            <w:r>
              <w:t>NA</w:t>
            </w:r>
          </w:p>
        </w:tc>
      </w:tr>
      <w:tr w:rsidR="00EE5815" w14:paraId="71B729C9" w14:textId="77777777">
        <w:tc>
          <w:tcPr>
            <w:tcW w:w="0" w:type="auto"/>
          </w:tcPr>
          <w:p w14:paraId="1A370DBB" w14:textId="77777777" w:rsidR="00EE5815" w:rsidRDefault="00342F63">
            <w:pPr>
              <w:pStyle w:val="Compact"/>
              <w:jc w:val="left"/>
            </w:pPr>
            <w:r>
              <w:t>TN93_G</w:t>
            </w:r>
          </w:p>
        </w:tc>
        <w:tc>
          <w:tcPr>
            <w:tcW w:w="0" w:type="auto"/>
          </w:tcPr>
          <w:p w14:paraId="4D167841" w14:textId="77777777" w:rsidR="00EE5815" w:rsidRDefault="00342F63">
            <w:pPr>
              <w:pStyle w:val="Compact"/>
              <w:jc w:val="right"/>
            </w:pPr>
            <w:r>
              <w:t>149</w:t>
            </w:r>
          </w:p>
        </w:tc>
        <w:tc>
          <w:tcPr>
            <w:tcW w:w="0" w:type="auto"/>
          </w:tcPr>
          <w:p w14:paraId="72102DBA" w14:textId="77777777" w:rsidR="00EE5815" w:rsidRDefault="00342F63">
            <w:pPr>
              <w:pStyle w:val="Compact"/>
              <w:jc w:val="right"/>
            </w:pPr>
            <w:r>
              <w:t>300</w:t>
            </w:r>
          </w:p>
        </w:tc>
      </w:tr>
      <w:tr w:rsidR="00EE5815" w14:paraId="7E6BCAC9" w14:textId="77777777">
        <w:tc>
          <w:tcPr>
            <w:tcW w:w="0" w:type="auto"/>
          </w:tcPr>
          <w:p w14:paraId="1ACAEF8B" w14:textId="77777777" w:rsidR="00EE5815" w:rsidRDefault="00342F63">
            <w:pPr>
              <w:pStyle w:val="Compact"/>
              <w:jc w:val="left"/>
            </w:pPr>
            <w:r>
              <w:t>TN93_G_I</w:t>
            </w:r>
          </w:p>
        </w:tc>
        <w:tc>
          <w:tcPr>
            <w:tcW w:w="0" w:type="auto"/>
          </w:tcPr>
          <w:p w14:paraId="76547425" w14:textId="77777777" w:rsidR="00EE5815" w:rsidRDefault="00342F63">
            <w:pPr>
              <w:pStyle w:val="Compact"/>
              <w:jc w:val="right"/>
            </w:pPr>
            <w:r>
              <w:t>52</w:t>
            </w:r>
          </w:p>
        </w:tc>
        <w:tc>
          <w:tcPr>
            <w:tcW w:w="0" w:type="auto"/>
          </w:tcPr>
          <w:p w14:paraId="20F8A8AD" w14:textId="77777777" w:rsidR="00EE5815" w:rsidRDefault="00342F63">
            <w:pPr>
              <w:pStyle w:val="Compact"/>
              <w:jc w:val="right"/>
            </w:pPr>
            <w:r>
              <w:t>NA</w:t>
            </w:r>
          </w:p>
        </w:tc>
      </w:tr>
    </w:tbl>
    <w:p w14:paraId="084F8E57" w14:textId="77777777" w:rsidR="00EE5815" w:rsidRDefault="00342F63">
      <w:pPr>
        <w:pStyle w:val="BodyText"/>
      </w:pPr>
      <w:r>
        <w:t xml:space="preserve">The closest relatives to both </w:t>
      </w:r>
      <w:r>
        <w:rPr>
          <w:i/>
        </w:rPr>
        <w:t>Mixta</w:t>
      </w:r>
      <w:r>
        <w:t xml:space="preserve"> species were extracted from the distance matrices. </w:t>
      </w:r>
      <w:r>
        <w:rPr>
          <w:i/>
        </w:rPr>
        <w:t>P. septica</w:t>
      </w:r>
      <w:r>
        <w:t xml:space="preserve"> </w:t>
      </w:r>
      <w:r>
        <w:t xml:space="preserve">was estimated to be the closest relative to 12.6 and 14.4% more genes for </w:t>
      </w:r>
      <w:r>
        <w:rPr>
          <w:i/>
        </w:rPr>
        <w:t>M. calida</w:t>
      </w:r>
      <w:r>
        <w:t xml:space="preserve"> and </w:t>
      </w:r>
      <w:r>
        <w:rPr>
          <w:i/>
        </w:rPr>
        <w:t>M. gaviniae</w:t>
      </w:r>
      <w:r>
        <w:t>, respectively, when the best available models were used (Figure 2). The next largest difference was for genes that were calculated to be most closely relate</w:t>
      </w:r>
      <w:r>
        <w:t xml:space="preserve">d to </w:t>
      </w:r>
      <w:r>
        <w:rPr>
          <w:i/>
        </w:rPr>
        <w:t>P. agglomerans</w:t>
      </w:r>
      <w:r>
        <w:t xml:space="preserve"> (Figure 2). Approximately 5.5 and 7.1% less genes were most closely related to </w:t>
      </w:r>
      <w:r>
        <w:rPr>
          <w:i/>
        </w:rPr>
        <w:t>P. agglomerans</w:t>
      </w:r>
      <w:r>
        <w:t xml:space="preserve"> </w:t>
      </w:r>
      <w:r>
        <w:lastRenderedPageBreak/>
        <w:t xml:space="preserve">when the best available model was used (Figure 2). Additionally, there was more disparity in the closest relatives between </w:t>
      </w:r>
      <w:r>
        <w:rPr>
          <w:i/>
        </w:rPr>
        <w:t>&gt; calida</w:t>
      </w:r>
      <w:r>
        <w:t xml:space="preserve"> and </w:t>
      </w:r>
      <w:r>
        <w:rPr>
          <w:i/>
        </w:rPr>
        <w:t>M. gav</w:t>
      </w:r>
      <w:r>
        <w:rPr>
          <w:i/>
        </w:rPr>
        <w:t>iniae</w:t>
      </w:r>
      <w:r>
        <w:t xml:space="preserve"> when only the best available model was used (Figure 2). When the best model was used, the two </w:t>
      </w:r>
      <w:r>
        <w:rPr>
          <w:i/>
        </w:rPr>
        <w:t>Mixta</w:t>
      </w:r>
      <w:r>
        <w:t xml:space="preserve"> typically had the same closest relative for each gene; however, this was the not the case when model options were limited to those available. Due to d</w:t>
      </w:r>
      <w:r>
        <w:t>ifferences in evolutionary change estimation between models and the addition or exclusion of additional parameters, genetic distances may be inaccurately calculated when the best model is not used and such results may even suggest that sibling taxa are not</w:t>
      </w:r>
      <w:r>
        <w:t xml:space="preserve"> as closely related as originally hypothesized.</w:t>
      </w:r>
    </w:p>
    <w:p w14:paraId="6F1442E5" w14:textId="77777777" w:rsidR="00EE5815" w:rsidRDefault="00342F63">
      <w:pPr>
        <w:pStyle w:val="CaptionedFigure"/>
      </w:pPr>
      <w:r>
        <w:rPr>
          <w:noProof/>
        </w:rPr>
        <w:drawing>
          <wp:inline distT="0" distB="0" distL="0" distR="0" wp14:anchorId="5EFE92B7" wp14:editId="674F5B7B">
            <wp:extent cx="5943600" cy="3657600"/>
            <wp:effectExtent l="0" t="0" r="0" b="0"/>
            <wp:docPr id="2" name="Picture" descr="Figure 2. The percentage of genes (out of 799) that were most closely related to any of the eight non-Mixta species when using the recommended (best) model from model testing vs the restricted model (best available) options available for genetic distance analysis in MEGAX for nucleotide sequences. The species with the shortest genetic distance from both of the Mixta species is considered to be the closest relative. Evolutionary patterns may vary by gene; therefore, it is appropriate to conduct model testing and use the model that explains the most variation. Nevertheless, this model may not be available in some software programs or analysis methods within a software program. Pink bars represent the percentage of Mixta genes that are most closely related to any of the non-Mixta species when using the recommended model. Orange bars represent the percentage of Mixta genes that are most closely related to any of the non-Mixta species when using the best available model for genetic distance analysis in MEGAX in which GTR and HKY models and invariant sites parameter are not offered. The lighter shades represent M. calida and the darker shades represent M. gavinaie."/>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2-1.png"/>
                    <pic:cNvPicPr>
                      <a:picLocks noChangeAspect="1" noChangeArrowheads="1"/>
                    </pic:cNvPicPr>
                  </pic:nvPicPr>
                  <pic:blipFill>
                    <a:blip r:embed="rId10"/>
                    <a:stretch>
                      <a:fillRect/>
                    </a:stretch>
                  </pic:blipFill>
                  <pic:spPr bwMode="auto">
                    <a:xfrm>
                      <a:off x="0" y="0"/>
                      <a:ext cx="5943600" cy="3657600"/>
                    </a:xfrm>
                    <a:prstGeom prst="rect">
                      <a:avLst/>
                    </a:prstGeom>
                    <a:noFill/>
                    <a:ln w="9525">
                      <a:noFill/>
                      <a:headEnd/>
                      <a:tailEnd/>
                    </a:ln>
                  </pic:spPr>
                </pic:pic>
              </a:graphicData>
            </a:graphic>
          </wp:inline>
        </w:drawing>
      </w:r>
    </w:p>
    <w:p w14:paraId="77573A3B" w14:textId="77777777" w:rsidR="00EE5815" w:rsidRDefault="00342F63">
      <w:r>
        <w:t>Figure 2. The percentage of genes (out of 799) that were most closely related to any of the eight non-</w:t>
      </w:r>
      <w:r>
        <w:rPr>
          <w:i/>
        </w:rPr>
        <w:t>Mixta</w:t>
      </w:r>
      <w:r>
        <w:t xml:space="preserve"> species when using the recommended (best) model from model testing vs the restricted model (best a</w:t>
      </w:r>
      <w:r>
        <w:t xml:space="preserve">vailable) options available for genetic distance analysis in MEGAX for nucleotide sequences. The species with the shortest genetic distance from both of the </w:t>
      </w:r>
      <w:r>
        <w:rPr>
          <w:i/>
        </w:rPr>
        <w:t>Mixta</w:t>
      </w:r>
      <w:r>
        <w:t xml:space="preserve"> species is considered to be the closest relative. Evolutionary patterns may vary by gene; the</w:t>
      </w:r>
      <w:r>
        <w:t>refore, it is appropriate to conduct model testing and use the model that explains the most variation. Nevertheless, this model may not be available in some software programs or analysis methods within a software program. Pink bars represent the percentage</w:t>
      </w:r>
      <w:r>
        <w:t xml:space="preserve"> of </w:t>
      </w:r>
      <w:r>
        <w:rPr>
          <w:i/>
        </w:rPr>
        <w:t>Mixta</w:t>
      </w:r>
      <w:r>
        <w:t xml:space="preserve"> genes that are most closely related to any of the non-</w:t>
      </w:r>
      <w:r>
        <w:rPr>
          <w:i/>
        </w:rPr>
        <w:t>Mixta</w:t>
      </w:r>
      <w:r>
        <w:t xml:space="preserve"> species </w:t>
      </w:r>
      <w:r>
        <w:lastRenderedPageBreak/>
        <w:t xml:space="preserve">when using the recommended model. Orange bars represent the percentage of </w:t>
      </w:r>
      <w:r>
        <w:rPr>
          <w:i/>
        </w:rPr>
        <w:t>Mixta</w:t>
      </w:r>
      <w:r>
        <w:t xml:space="preserve"> genes that are most closely related to any of the non-</w:t>
      </w:r>
      <w:r>
        <w:rPr>
          <w:i/>
        </w:rPr>
        <w:t>Mixta</w:t>
      </w:r>
      <w:r>
        <w:t xml:space="preserve"> species when using the best available </w:t>
      </w:r>
      <w:r>
        <w:t xml:space="preserve">model for genetic distance analysis in MEGAX in which GTR and HKY models and invariant sites parameter are not offered. The lighter shades represent </w:t>
      </w:r>
      <w:r>
        <w:rPr>
          <w:i/>
        </w:rPr>
        <w:t>M. calida</w:t>
      </w:r>
      <w:r>
        <w:t xml:space="preserve"> and the darker shades represent </w:t>
      </w:r>
      <w:r>
        <w:rPr>
          <w:i/>
        </w:rPr>
        <w:t>M. gavinaie</w:t>
      </w:r>
      <w:r>
        <w:t>.</w:t>
      </w:r>
    </w:p>
    <w:p w14:paraId="6861F120" w14:textId="77777777" w:rsidR="00EE5815" w:rsidRDefault="00342F63">
      <w:pPr>
        <w:pStyle w:val="BodyText"/>
      </w:pPr>
      <w:r>
        <w:t>When the closest relative results were compared betw</w:t>
      </w:r>
      <w:r>
        <w:t xml:space="preserve">een when using the best model vs when using the best available, about 20.0 and 22.3% of </w:t>
      </w:r>
      <w:r>
        <w:rPr>
          <w:i/>
        </w:rPr>
        <w:t>M. calida</w:t>
      </w:r>
      <w:r>
        <w:t xml:space="preserve"> and </w:t>
      </w:r>
      <w:r>
        <w:rPr>
          <w:i/>
        </w:rPr>
        <w:t>M. gaviniae</w:t>
      </w:r>
      <w:r>
        <w:t xml:space="preserve"> genes were estimated to have a different closest relative. Thus, for 82 </w:t>
      </w:r>
      <w:r>
        <w:rPr>
          <w:i/>
        </w:rPr>
        <w:t>M. calida</w:t>
      </w:r>
      <w:r>
        <w:t xml:space="preserve"> genes and 64 </w:t>
      </w:r>
      <w:r>
        <w:rPr>
          <w:i/>
        </w:rPr>
        <w:t>M. gaviniae</w:t>
      </w:r>
      <w:r>
        <w:t xml:space="preserve"> genes, the same closest relative wa</w:t>
      </w:r>
      <w:r>
        <w:t>s called despite using a different model. This may because the best model and the best available for those genes were similar and explained approximately the same amount of variance.</w:t>
      </w:r>
    </w:p>
    <w:p w14:paraId="106C5708" w14:textId="77777777" w:rsidR="00EE5815" w:rsidRDefault="00342F63">
      <w:pPr>
        <w:pStyle w:val="BodyText"/>
      </w:pPr>
      <w:r>
        <w:t>Each model estimates genetic distance differently. The best model explain</w:t>
      </w:r>
      <w:r>
        <w:t>s most of the variance between sequences and gives a more accurate estimation of genetic distance. Using a model that does not explain most of the variance between sequences will estimate genetic distance less accurately which may result in related taxa (s</w:t>
      </w:r>
      <w:r>
        <w:t>uch as those from the same species) having a longer genetic distance between them than in actuality. This may also result in the opposite for taxa that are not closely related (i.e. </w:t>
      </w:r>
      <w:r>
        <w:rPr>
          <w:i/>
        </w:rPr>
        <w:t>Pantoea</w:t>
      </w:r>
      <w:r>
        <w:t xml:space="preserve"> spp. and </w:t>
      </w:r>
      <w:r>
        <w:rPr>
          <w:i/>
        </w:rPr>
        <w:t>E. cloacae</w:t>
      </w:r>
      <w:r>
        <w:t>). Even though only two of the nucleotide model</w:t>
      </w:r>
      <w:r>
        <w:t xml:space="preserve">s and one parameter were unavailable for genetic distance analysis in MEGAX, the results for closest relative to </w:t>
      </w:r>
      <w:r>
        <w:rPr>
          <w:i/>
        </w:rPr>
        <w:t>Mixta</w:t>
      </w:r>
      <w:r>
        <w:t xml:space="preserve"> genes was substantially impacted. This was particularly the case between the two </w:t>
      </w:r>
      <w:r>
        <w:rPr>
          <w:i/>
        </w:rPr>
        <w:t>Mixta</w:t>
      </w:r>
      <w:r>
        <w:t xml:space="preserve"> as one would expect them to have the same closest </w:t>
      </w:r>
      <w:r>
        <w:t>relative for most of the homologous genes. Therefore, using the best model is recommended. However, this may not be possible when estimating genetic distance using more than one gene that may require different models. Thus, it must be considered that one o</w:t>
      </w:r>
      <w:r>
        <w:t>r more the genes in the concatenation may have a different evolutionary pattern than the others and results should be investigated further to ensure accuracy.</w:t>
      </w:r>
    </w:p>
    <w:p w14:paraId="275391CB" w14:textId="77777777" w:rsidR="00EE5815" w:rsidRDefault="00342F63">
      <w:pPr>
        <w:pStyle w:val="BodyText"/>
      </w:pPr>
      <w:r>
        <w:lastRenderedPageBreak/>
        <w:t>Even though genetic distance estimation in MEGAX did not offer all of the models and parameters a</w:t>
      </w:r>
      <w:r>
        <w:t>s suggested by model testing, all of the models and parameters were available for phylogenetic tree analysis and genetic distance can be exported from these trees. However, this has to be done manually by opening the tree file in MEGAX and exporting the di</w:t>
      </w:r>
      <w:r>
        <w:t>stance matrix as either an Excel or CSV file and is therefore not feasible when hundreds or thousands of genetic distance matrices are needed.</w:t>
      </w:r>
    </w:p>
    <w:p w14:paraId="4C0CE1F3" w14:textId="77777777" w:rsidR="00EE5815" w:rsidRDefault="00342F63">
      <w:pPr>
        <w:pStyle w:val="Heading3"/>
      </w:pPr>
      <w:bookmarkStart w:id="14" w:name="spatial-patterns-of-closest-relatives"/>
      <w:r>
        <w:t>Spatial Patterns of Closest Relatives</w:t>
      </w:r>
      <w:bookmarkEnd w:id="14"/>
    </w:p>
    <w:p w14:paraId="254512E0" w14:textId="77777777" w:rsidR="00EE5815" w:rsidRDefault="00342F63">
      <w:pPr>
        <w:pStyle w:val="FirstParagraph"/>
      </w:pPr>
      <w:r>
        <w:t>To assess whether there were any positional effects of the genes and spatia</w:t>
      </w:r>
      <w:r>
        <w:t xml:space="preserve">l patterns of the closest relatives, circular plots were generated using the </w:t>
      </w:r>
      <w:r>
        <w:rPr>
          <w:i/>
        </w:rPr>
        <w:t>Mixta</w:t>
      </w:r>
      <w:r>
        <w:t xml:space="preserve"> gene IDs for nucleotide sequences (Figure 3) and amino acid sequences (Figure 4). The gene IDs give the approximate location of each gene relative to the </w:t>
      </w:r>
      <w:r>
        <w:rPr>
          <w:i/>
        </w:rPr>
        <w:t>Mixta</w:t>
      </w:r>
      <w:r>
        <w:t xml:space="preserve"> genome. The l</w:t>
      </w:r>
      <w:r>
        <w:t xml:space="preserve">ength and colour of a bar represents the species that was the closest relative to the </w:t>
      </w:r>
      <w:r>
        <w:rPr>
          <w:i/>
        </w:rPr>
        <w:t>Mixta</w:t>
      </w:r>
      <w:r>
        <w:t xml:space="preserve"> gene at that position. Since the closest relatives were the same both </w:t>
      </w:r>
      <w:r>
        <w:rPr>
          <w:i/>
        </w:rPr>
        <w:t>Mixta</w:t>
      </w:r>
      <w:r>
        <w:t xml:space="preserve"> species except for 1 and 2 genes for nucleotide and amino acid sequences, respectively, </w:t>
      </w:r>
      <w:r>
        <w:t xml:space="preserve">only the results for </w:t>
      </w:r>
      <w:r>
        <w:rPr>
          <w:i/>
        </w:rPr>
        <w:t>M. calida</w:t>
      </w:r>
      <w:r>
        <w:t xml:space="preserve"> are shown. These genes will be discussed later on.</w:t>
      </w:r>
    </w:p>
    <w:p w14:paraId="65F1EEEB" w14:textId="77777777" w:rsidR="00EE5815" w:rsidRDefault="00342F63">
      <w:pPr>
        <w:pStyle w:val="BodyText"/>
      </w:pPr>
      <w:r>
        <w:t xml:space="preserve">For the nucleotide sequences, there were no discernible patterns in closest relatives to </w:t>
      </w:r>
      <w:r>
        <w:rPr>
          <w:i/>
        </w:rPr>
        <w:t>M. calida</w:t>
      </w:r>
      <w:r>
        <w:t xml:space="preserve"> genes with the exception of the seven genes that are most closely related t</w:t>
      </w:r>
      <w:r>
        <w:t xml:space="preserve">o a </w:t>
      </w:r>
      <w:r>
        <w:rPr>
          <w:i/>
        </w:rPr>
        <w:t>Tatumella</w:t>
      </w:r>
      <w:r>
        <w:t xml:space="preserve"> species (pink) which are only in the first half of the </w:t>
      </w:r>
      <w:r>
        <w:rPr>
          <w:i/>
        </w:rPr>
        <w:t>M. calida</w:t>
      </w:r>
      <w:r>
        <w:t xml:space="preserve"> genome (Figure 3). Genes that are most closely related to </w:t>
      </w:r>
      <w:r>
        <w:rPr>
          <w:i/>
        </w:rPr>
        <w:t>Pantoea</w:t>
      </w:r>
      <w:r>
        <w:t xml:space="preserve"> </w:t>
      </w:r>
      <w:r>
        <w:t xml:space="preserve">species (blue) were distributed throughout the genome (Figure 3), which further suggests that </w:t>
      </w:r>
      <w:r>
        <w:rPr>
          <w:i/>
        </w:rPr>
        <w:t>Mixta</w:t>
      </w:r>
      <w:r>
        <w:t xml:space="preserve"> and </w:t>
      </w:r>
      <w:r>
        <w:rPr>
          <w:i/>
        </w:rPr>
        <w:t>Pantoea</w:t>
      </w:r>
      <w:r>
        <w:t xml:space="preserve"> have a recent ancestor. Unexpectedly, genes that are most closely related to other genera, particularly to </w:t>
      </w:r>
      <w:r>
        <w:rPr>
          <w:i/>
        </w:rPr>
        <w:t>E. cloacae</w:t>
      </w:r>
      <w:r>
        <w:t xml:space="preserve"> (orange) are also distribu</w:t>
      </w:r>
      <w:r>
        <w:t>ted throughout the genome (Figure 3).</w:t>
      </w:r>
    </w:p>
    <w:p w14:paraId="0D679B85" w14:textId="77777777" w:rsidR="00EE5815" w:rsidRDefault="00342F63">
      <w:pPr>
        <w:pStyle w:val="CaptionedFigure"/>
      </w:pPr>
      <w:r>
        <w:rPr>
          <w:noProof/>
        </w:rPr>
        <w:lastRenderedPageBreak/>
        <w:drawing>
          <wp:inline distT="0" distB="0" distL="0" distR="0" wp14:anchorId="6A757830" wp14:editId="3790C8F7">
            <wp:extent cx="5943600" cy="4572000"/>
            <wp:effectExtent l="0" t="0" r="0" b="0"/>
            <wp:docPr id="3" name="Picture" descr="Figure 3. Closest relatives to M. calida genes for nucleotide sequences around the M. calida genome. Length and colour of the bars represent the different species to which the gene is most closely related according to genetic distance. The M. calida genome has 4084 genes. No distinct patterns emerged; however, genes that are most closely related to P. septca are the most common and occur throughout the entire genome. Therefore, P. septica and Mixta are likely to have a common recent ancestor."/>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3-1.png"/>
                    <pic:cNvPicPr>
                      <a:picLocks noChangeAspect="1" noChangeArrowheads="1"/>
                    </pic:cNvPicPr>
                  </pic:nvPicPr>
                  <pic:blipFill>
                    <a:blip r:embed="rId11"/>
                    <a:stretch>
                      <a:fillRect/>
                    </a:stretch>
                  </pic:blipFill>
                  <pic:spPr bwMode="auto">
                    <a:xfrm>
                      <a:off x="0" y="0"/>
                      <a:ext cx="5943600" cy="4572000"/>
                    </a:xfrm>
                    <a:prstGeom prst="rect">
                      <a:avLst/>
                    </a:prstGeom>
                    <a:noFill/>
                    <a:ln w="9525">
                      <a:noFill/>
                      <a:headEnd/>
                      <a:tailEnd/>
                    </a:ln>
                  </pic:spPr>
                </pic:pic>
              </a:graphicData>
            </a:graphic>
          </wp:inline>
        </w:drawing>
      </w:r>
    </w:p>
    <w:p w14:paraId="5AC5F13E" w14:textId="77777777" w:rsidR="00EE5815" w:rsidRDefault="00342F63">
      <w:r>
        <w:t xml:space="preserve">Figure 3. Closest relatives to </w:t>
      </w:r>
      <w:r>
        <w:rPr>
          <w:i/>
        </w:rPr>
        <w:t>M. calida</w:t>
      </w:r>
      <w:r>
        <w:t xml:space="preserve"> genes for nucleotide sequences around the </w:t>
      </w:r>
      <w:r>
        <w:rPr>
          <w:i/>
        </w:rPr>
        <w:t>M. calida</w:t>
      </w:r>
      <w:r>
        <w:t xml:space="preserve"> genome. Length and colour of the bars represent the different species to which the gene is most closely related according t</w:t>
      </w:r>
      <w:r>
        <w:t xml:space="preserve">o genetic distance. The </w:t>
      </w:r>
      <w:r>
        <w:rPr>
          <w:i/>
        </w:rPr>
        <w:t>M. calida</w:t>
      </w:r>
      <w:r>
        <w:t xml:space="preserve"> genome has 4084 genes. No distinct patterns emerged; however, genes that are most closely related to </w:t>
      </w:r>
      <w:r>
        <w:rPr>
          <w:i/>
        </w:rPr>
        <w:t>P. septca</w:t>
      </w:r>
      <w:r>
        <w:t xml:space="preserve"> are the most common and occur throughout the entire genome. Therefore, </w:t>
      </w:r>
      <w:r>
        <w:rPr>
          <w:i/>
        </w:rPr>
        <w:t>P. septica</w:t>
      </w:r>
      <w:r>
        <w:t xml:space="preserve"> and </w:t>
      </w:r>
      <w:r>
        <w:rPr>
          <w:i/>
        </w:rPr>
        <w:t>Mixta</w:t>
      </w:r>
      <w:r>
        <w:t xml:space="preserve"> are likely to have </w:t>
      </w:r>
      <w:r>
        <w:t>a common recent ancestor.</w:t>
      </w:r>
    </w:p>
    <w:p w14:paraId="76C4ACA4" w14:textId="77777777" w:rsidR="00EE5815" w:rsidRDefault="00342F63">
      <w:pPr>
        <w:pStyle w:val="BodyText"/>
      </w:pPr>
      <w:r>
        <w:t xml:space="preserve">Less genes are closely related to </w:t>
      </w:r>
      <w:r>
        <w:rPr>
          <w:i/>
        </w:rPr>
        <w:t>P. septica</w:t>
      </w:r>
      <w:r>
        <w:t xml:space="preserve"> when analyzing the amino acid sequences of the </w:t>
      </w:r>
      <w:r>
        <w:rPr>
          <w:i/>
        </w:rPr>
        <w:t>M. calida</w:t>
      </w:r>
      <w:r>
        <w:t xml:space="preserve"> genes and more are closely related to </w:t>
      </w:r>
      <w:r>
        <w:rPr>
          <w:i/>
        </w:rPr>
        <w:t>P. agglomerans</w:t>
      </w:r>
      <w:r>
        <w:t xml:space="preserve">, the </w:t>
      </w:r>
      <w:r>
        <w:rPr>
          <w:i/>
        </w:rPr>
        <w:t>Erwinia</w:t>
      </w:r>
      <w:r>
        <w:t xml:space="preserve"> species, the </w:t>
      </w:r>
      <w:r>
        <w:rPr>
          <w:i/>
        </w:rPr>
        <w:t>Tatumella</w:t>
      </w:r>
      <w:r>
        <w:t xml:space="preserve"> species, and </w:t>
      </w:r>
      <w:r>
        <w:rPr>
          <w:i/>
        </w:rPr>
        <w:t>E. cloacae</w:t>
      </w:r>
      <w:r>
        <w:t xml:space="preserve"> (Figure 4). Nev</w:t>
      </w:r>
      <w:r>
        <w:t xml:space="preserve">ertheless, no obvious patterns arose in closest relatives to the </w:t>
      </w:r>
      <w:r>
        <w:rPr>
          <w:i/>
        </w:rPr>
        <w:t>Mixta</w:t>
      </w:r>
      <w:r>
        <w:t xml:space="preserve"> genes (Figure 4). The </w:t>
      </w:r>
      <w:r>
        <w:rPr>
          <w:i/>
        </w:rPr>
        <w:t>Mixta</w:t>
      </w:r>
      <w:r>
        <w:t xml:space="preserve"> genes that have changed their allegiance between the nucleotide and amino acid analyses may be a result of redundancy of the genetic code.</w:t>
      </w:r>
    </w:p>
    <w:p w14:paraId="721FF69A" w14:textId="77777777" w:rsidR="00EE5815" w:rsidRDefault="00342F63">
      <w:pPr>
        <w:pStyle w:val="CaptionedFigure"/>
      </w:pPr>
      <w:r>
        <w:rPr>
          <w:noProof/>
        </w:rPr>
        <w:lastRenderedPageBreak/>
        <w:drawing>
          <wp:inline distT="0" distB="0" distL="0" distR="0" wp14:anchorId="487A8B6A" wp14:editId="204339A0">
            <wp:extent cx="5943600" cy="4572000"/>
            <wp:effectExtent l="0" t="0" r="0" b="0"/>
            <wp:docPr id="4" name="Picture" descr="Figure 4. Closest relatives to M. calida genes for amino acid sequences around the M. calida genome. Length and colour of the bars represent the different species to which the gene is most closely related according to genetic distance. The M. calida genome has 4084 genes. No distinct patterns emerged; however, genes that are most closely related to P. septca are the most common and occur throughout the entire genome. Therefore, P. septica and Mixta are likely to have a common recent ancestor."/>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4-1.png"/>
                    <pic:cNvPicPr>
                      <a:picLocks noChangeAspect="1" noChangeArrowheads="1"/>
                    </pic:cNvPicPr>
                  </pic:nvPicPr>
                  <pic:blipFill>
                    <a:blip r:embed="rId12"/>
                    <a:stretch>
                      <a:fillRect/>
                    </a:stretch>
                  </pic:blipFill>
                  <pic:spPr bwMode="auto">
                    <a:xfrm>
                      <a:off x="0" y="0"/>
                      <a:ext cx="5943600" cy="4572000"/>
                    </a:xfrm>
                    <a:prstGeom prst="rect">
                      <a:avLst/>
                    </a:prstGeom>
                    <a:noFill/>
                    <a:ln w="9525">
                      <a:noFill/>
                      <a:headEnd/>
                      <a:tailEnd/>
                    </a:ln>
                  </pic:spPr>
                </pic:pic>
              </a:graphicData>
            </a:graphic>
          </wp:inline>
        </w:drawing>
      </w:r>
    </w:p>
    <w:p w14:paraId="4F4468DB" w14:textId="77777777" w:rsidR="00EE5815" w:rsidRDefault="00342F63">
      <w:r>
        <w:t>Figure 4. Closes</w:t>
      </w:r>
      <w:r>
        <w:t xml:space="preserve">t relatives to </w:t>
      </w:r>
      <w:r>
        <w:rPr>
          <w:i/>
        </w:rPr>
        <w:t>M. calida</w:t>
      </w:r>
      <w:r>
        <w:t xml:space="preserve"> genes for amino acid sequences around the </w:t>
      </w:r>
      <w:r>
        <w:rPr>
          <w:i/>
        </w:rPr>
        <w:t>M. calida</w:t>
      </w:r>
      <w:r>
        <w:t xml:space="preserve"> genome. Length and colour of the bars represent the different species to which the gene is most closely related according to genetic distance. The </w:t>
      </w:r>
      <w:r>
        <w:rPr>
          <w:i/>
        </w:rPr>
        <w:t>M. calida</w:t>
      </w:r>
      <w:r>
        <w:t xml:space="preserve"> genome has 4084 genes.</w:t>
      </w:r>
      <w:r>
        <w:t xml:space="preserve"> No distinct patterns emerged; however, genes that are most closely related to </w:t>
      </w:r>
      <w:r>
        <w:rPr>
          <w:i/>
        </w:rPr>
        <w:t>P. septca</w:t>
      </w:r>
      <w:r>
        <w:t xml:space="preserve"> are the most common and occur throughout the entire genome. Therefore, </w:t>
      </w:r>
      <w:r>
        <w:rPr>
          <w:i/>
        </w:rPr>
        <w:t>P. septica</w:t>
      </w:r>
      <w:r>
        <w:t xml:space="preserve"> and </w:t>
      </w:r>
      <w:r>
        <w:rPr>
          <w:i/>
        </w:rPr>
        <w:t>Mixta</w:t>
      </w:r>
      <w:r>
        <w:t xml:space="preserve"> are likely to have a common recent ancestor.</w:t>
      </w:r>
    </w:p>
    <w:p w14:paraId="0E777D97" w14:textId="77777777" w:rsidR="00EE5815" w:rsidRDefault="00342F63">
      <w:pPr>
        <w:pStyle w:val="BodyText"/>
      </w:pPr>
      <w:r>
        <w:t>If many genes were horizontall</w:t>
      </w:r>
      <w:r>
        <w:t xml:space="preserve">y transferred in a single event, then large blocks of genes from a single species would be expected. However, this is not the case for any of species. There are several hypotheses as to why. One is that it is possible that the </w:t>
      </w:r>
      <w:r>
        <w:rPr>
          <w:i/>
        </w:rPr>
        <w:t>Mixta</w:t>
      </w:r>
      <w:r>
        <w:t xml:space="preserve"> genome underwent many H</w:t>
      </w:r>
      <w:r>
        <w:t xml:space="preserve">GT events after speciation from </w:t>
      </w:r>
      <w:r>
        <w:rPr>
          <w:i/>
        </w:rPr>
        <w:t>Pantoea</w:t>
      </w:r>
      <w:r>
        <w:t xml:space="preserve">; however, further research into the origins of these genes and the frequency of HGT events with </w:t>
      </w:r>
      <w:r>
        <w:rPr>
          <w:i/>
        </w:rPr>
        <w:t>Mixta</w:t>
      </w:r>
      <w:r>
        <w:t xml:space="preserve"> and other genera within the </w:t>
      </w:r>
      <w:r>
        <w:rPr>
          <w:i/>
        </w:rPr>
        <w:t>Erwiniaceae</w:t>
      </w:r>
      <w:r>
        <w:t xml:space="preserve"> is needed. Another hypothesis is that the gene sequence is so well-conserv</w:t>
      </w:r>
      <w:r>
        <w:t xml:space="preserve">ed that the genetic distance between </w:t>
      </w:r>
      <w:r>
        <w:rPr>
          <w:i/>
        </w:rPr>
        <w:t>Mixta</w:t>
      </w:r>
      <w:r>
        <w:t xml:space="preserve"> and more than one of the other species are near identical. </w:t>
      </w:r>
      <w:r>
        <w:lastRenderedPageBreak/>
        <w:t xml:space="preserve">Since only one species was extracted for the closest relative to each </w:t>
      </w:r>
      <w:r>
        <w:rPr>
          <w:i/>
        </w:rPr>
        <w:t>Mixta</w:t>
      </w:r>
      <w:r>
        <w:t xml:space="preserve"> gene, it is possible that a species was called at random if there was tie betw</w:t>
      </w:r>
      <w:r>
        <w:t xml:space="preserve">een more than one species for having the shortest distance to </w:t>
      </w:r>
      <w:r>
        <w:rPr>
          <w:i/>
        </w:rPr>
        <w:t>Mixta</w:t>
      </w:r>
      <w:r>
        <w:t xml:space="preserve">. For example, if the genetic distance from </w:t>
      </w:r>
      <w:r>
        <w:rPr>
          <w:i/>
        </w:rPr>
        <w:t>M. calida</w:t>
      </w:r>
      <w:r>
        <w:t xml:space="preserve"> to both </w:t>
      </w:r>
      <w:r>
        <w:rPr>
          <w:i/>
        </w:rPr>
        <w:t>P. septica</w:t>
      </w:r>
      <w:r>
        <w:t xml:space="preserve"> and </w:t>
      </w:r>
      <w:r>
        <w:rPr>
          <w:i/>
        </w:rPr>
        <w:t>E. amylovora</w:t>
      </w:r>
      <w:r>
        <w:t xml:space="preserve"> for a single gene was 0.012 and this was the shortest distance for that gene, then both species are</w:t>
      </w:r>
      <w:r>
        <w:t xml:space="preserve"> tied for closest relative for that gene. However, since only one can be determined as closest relative, then closest relative may have been decided by the computer program based on another characteristic such as alphabetical order. Therefore, quantitative</w:t>
      </w:r>
      <w:r>
        <w:t xml:space="preserve"> analysis or computing a phylogenetic tree to view the two-dimensional results is needed.</w:t>
      </w:r>
    </w:p>
    <w:p w14:paraId="1919D024" w14:textId="77777777" w:rsidR="00EE5815" w:rsidRDefault="00342F63">
      <w:pPr>
        <w:pStyle w:val="Heading2"/>
      </w:pPr>
      <w:bookmarkStart w:id="15" w:name="nucleotide-and-amino-acid-identity-1"/>
      <w:r>
        <w:t>Nucleotide and Amino Acid Identity</w:t>
      </w:r>
      <w:bookmarkEnd w:id="15"/>
    </w:p>
    <w:p w14:paraId="0E52B718" w14:textId="77777777" w:rsidR="00EE5815" w:rsidRDefault="00342F63">
      <w:pPr>
        <w:pStyle w:val="Heading3"/>
      </w:pPr>
      <w:bookmarkStart w:id="16" w:name="most-similar-taxa-from-site-identity"/>
      <w:r>
        <w:t>Most Similar Taxa from Site Identity</w:t>
      </w:r>
      <w:bookmarkEnd w:id="16"/>
    </w:p>
    <w:p w14:paraId="1646C82C" w14:textId="77777777" w:rsidR="00EE5815" w:rsidRDefault="00342F63">
      <w:pPr>
        <w:pStyle w:val="FirstParagraph"/>
      </w:pPr>
      <w:r>
        <w:t xml:space="preserve">Site identity is here defined as the amount of similarity between two sequences. If two sequences have a site identity of 100%, then they are identical. If site identity is 99%, then there is up to a few bases or amino acids that are different between the </w:t>
      </w:r>
      <w:r>
        <w:t xml:space="preserve">two sequences depending on the length of the sequences. Within each gene file, the ten sequences were aligned to both </w:t>
      </w:r>
      <w:r>
        <w:rPr>
          <w:i/>
        </w:rPr>
        <w:t>M. calida</w:t>
      </w:r>
      <w:r>
        <w:t xml:space="preserve"> and </w:t>
      </w:r>
      <w:r>
        <w:rPr>
          <w:i/>
        </w:rPr>
        <w:t>M. gaviniae</w:t>
      </w:r>
      <w:r>
        <w:t xml:space="preserve"> in turn and the site identity was calculated. Site identity was divided by the length of aligned genes to give a</w:t>
      </w:r>
      <w:r>
        <w:t xml:space="preserve"> percent identity that could be compared across the genes and between the nucleotide and amino acid sequences. From these values, the closest non-</w:t>
      </w:r>
      <w:r>
        <w:rPr>
          <w:i/>
        </w:rPr>
        <w:t>Mixta</w:t>
      </w:r>
      <w:r>
        <w:t xml:space="preserve"> relative was extracted for each gene.</w:t>
      </w:r>
    </w:p>
    <w:p w14:paraId="3479F928" w14:textId="3A9EC788" w:rsidR="00EE5815" w:rsidRDefault="00342F63">
      <w:pPr>
        <w:pStyle w:val="BodyText"/>
      </w:pPr>
      <w:r>
        <w:t xml:space="preserve">The majority of the </w:t>
      </w:r>
      <w:r>
        <w:rPr>
          <w:i/>
        </w:rPr>
        <w:t>Mixta</w:t>
      </w:r>
      <w:r>
        <w:t xml:space="preserve"> </w:t>
      </w:r>
      <w:r>
        <w:t xml:space="preserve">sequences were most identical with </w:t>
      </w:r>
      <w:r>
        <w:rPr>
          <w:i/>
        </w:rPr>
        <w:t>P. septica</w:t>
      </w:r>
      <w:r>
        <w:t xml:space="preserve"> for nucleotide sequences (Figure 5) with 80.6 and 79.3% of </w:t>
      </w:r>
      <w:r>
        <w:rPr>
          <w:i/>
        </w:rPr>
        <w:t>M. calida</w:t>
      </w:r>
      <w:r>
        <w:t xml:space="preserve"> and </w:t>
      </w:r>
      <w:r>
        <w:rPr>
          <w:i/>
        </w:rPr>
        <w:t>M. gaviniae</w:t>
      </w:r>
      <w:r>
        <w:t xml:space="preserve"> sequences, respectively. This is an increase of approximately 15% from the genetic distance results for the closest relative </w:t>
      </w:r>
      <w:r>
        <w:t xml:space="preserve">(Figure 1). The rest of the genes are most similar to </w:t>
      </w:r>
      <w:r>
        <w:rPr>
          <w:i/>
        </w:rPr>
        <w:t>P. agglomerans</w:t>
      </w:r>
      <w:r>
        <w:t xml:space="preserve">, followed by the </w:t>
      </w:r>
      <w:r>
        <w:rPr>
          <w:i/>
        </w:rPr>
        <w:t>Erwinia</w:t>
      </w:r>
      <w:r>
        <w:t xml:space="preserve"> species, </w:t>
      </w:r>
      <w:r>
        <w:rPr>
          <w:i/>
        </w:rPr>
        <w:t>E. cloacae</w:t>
      </w:r>
      <w:r>
        <w:t xml:space="preserve">, and then the </w:t>
      </w:r>
      <w:r>
        <w:rPr>
          <w:i/>
        </w:rPr>
        <w:t>Tatumella</w:t>
      </w:r>
      <w:r>
        <w:t xml:space="preserve"> species. Since mutations that do not disrupt the </w:t>
      </w:r>
      <w:del w:id="17" w:author="Kim Hinz" w:date="2021-01-18T11:53:00Z">
        <w:r w:rsidDel="008C77D4">
          <w:delText xml:space="preserve">bacterium’s </w:delText>
        </w:r>
      </w:del>
      <w:ins w:id="18" w:author="Kim Hinz" w:date="2021-01-18T11:53:00Z">
        <w:r w:rsidR="008C77D4">
          <w:t>bacterium</w:t>
        </w:r>
      </w:ins>
      <w:r w:rsidR="002616AE">
        <w:t>'</w:t>
      </w:r>
      <w:ins w:id="19" w:author="Kim Hinz" w:date="2021-01-18T11:53:00Z">
        <w:r w:rsidR="008C77D4">
          <w:t xml:space="preserve">s </w:t>
        </w:r>
      </w:ins>
      <w:r>
        <w:t>ability to thrive and reproduce do not occur frequently a</w:t>
      </w:r>
      <w:r>
        <w:t xml:space="preserve">nd yet may occur at constant </w:t>
      </w:r>
      <w:r>
        <w:lastRenderedPageBreak/>
        <w:t xml:space="preserve">rate, then these results suggest that </w:t>
      </w:r>
      <w:r>
        <w:rPr>
          <w:i/>
        </w:rPr>
        <w:t>P. septica</w:t>
      </w:r>
      <w:r>
        <w:t xml:space="preserve"> has the most recent common ancestor with the </w:t>
      </w:r>
      <w:r>
        <w:rPr>
          <w:i/>
        </w:rPr>
        <w:t>Mixta</w:t>
      </w:r>
      <w:r>
        <w:t xml:space="preserve"> species.</w:t>
      </w:r>
    </w:p>
    <w:p w14:paraId="46583DB6" w14:textId="77777777" w:rsidR="00EE5815" w:rsidRDefault="00342F63">
      <w:pPr>
        <w:pStyle w:val="CaptionedFigure"/>
      </w:pPr>
      <w:r>
        <w:rPr>
          <w:noProof/>
        </w:rPr>
        <w:drawing>
          <wp:inline distT="0" distB="0" distL="0" distR="0" wp14:anchorId="4E0679FA" wp14:editId="69825744">
            <wp:extent cx="5943600" cy="3657600"/>
            <wp:effectExtent l="0" t="0" r="0" b="0"/>
            <wp:docPr id="5" name="Picture" descr="Figure 5. The percentage of genes (out of 799) that were most closely related to any of the eight non-Mixta species using percent site identities. The species with the highest percent identity to each of the Mixta species is considered to be most similar taxon for a single gene. Blue bars are the results for the nucleotide sequences where the light blue bars represent M. calida sequences and the dark blue bars represent M. gaviniae sequences. Green bars are the results for the amino acid sequences where the light green bars represent M. calida sequences and the dark green bars represent M. gaviniae sequences."/>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5-1.png"/>
                    <pic:cNvPicPr>
                      <a:picLocks noChangeAspect="1" noChangeArrowheads="1"/>
                    </pic:cNvPicPr>
                  </pic:nvPicPr>
                  <pic:blipFill>
                    <a:blip r:embed="rId13"/>
                    <a:stretch>
                      <a:fillRect/>
                    </a:stretch>
                  </pic:blipFill>
                  <pic:spPr bwMode="auto">
                    <a:xfrm>
                      <a:off x="0" y="0"/>
                      <a:ext cx="5943600" cy="3657600"/>
                    </a:xfrm>
                    <a:prstGeom prst="rect">
                      <a:avLst/>
                    </a:prstGeom>
                    <a:noFill/>
                    <a:ln w="9525">
                      <a:noFill/>
                      <a:headEnd/>
                      <a:tailEnd/>
                    </a:ln>
                  </pic:spPr>
                </pic:pic>
              </a:graphicData>
            </a:graphic>
          </wp:inline>
        </w:drawing>
      </w:r>
    </w:p>
    <w:p w14:paraId="42444236" w14:textId="77777777" w:rsidR="00EE5815" w:rsidRDefault="00342F63">
      <w:r>
        <w:t>Figure 5. The percentage of genes (out of 799) that were most closely related to any of the eight non-</w:t>
      </w:r>
      <w:r>
        <w:rPr>
          <w:i/>
        </w:rPr>
        <w:t>Mixta</w:t>
      </w:r>
      <w:r>
        <w:t xml:space="preserve"> species </w:t>
      </w:r>
      <w:r>
        <w:t xml:space="preserve">using percent site identities. The species with the highest percent identity to each of the </w:t>
      </w:r>
      <w:r>
        <w:rPr>
          <w:i/>
        </w:rPr>
        <w:t>Mixta</w:t>
      </w:r>
      <w:r>
        <w:t xml:space="preserve"> species is considered to be most similar taxon for a single gene. Blue bars are the results for the nucleotide sequences where the light blue bars represent </w:t>
      </w:r>
      <w:r>
        <w:rPr>
          <w:i/>
        </w:rPr>
        <w:t>M</w:t>
      </w:r>
      <w:r>
        <w:rPr>
          <w:i/>
        </w:rPr>
        <w:t>. calida</w:t>
      </w:r>
      <w:r>
        <w:t xml:space="preserve"> sequences and the dark blue bars represent </w:t>
      </w:r>
      <w:r>
        <w:rPr>
          <w:i/>
        </w:rPr>
        <w:t>M. gaviniae</w:t>
      </w:r>
      <w:r>
        <w:t xml:space="preserve"> sequences. Green bars are the results for the amino acid sequences where the light green bars represent </w:t>
      </w:r>
      <w:r>
        <w:rPr>
          <w:i/>
        </w:rPr>
        <w:t>M. calida</w:t>
      </w:r>
      <w:r>
        <w:t xml:space="preserve"> sequences and the dark green bars represent </w:t>
      </w:r>
      <w:r>
        <w:rPr>
          <w:i/>
        </w:rPr>
        <w:t>M. gaviniae</w:t>
      </w:r>
      <w:r>
        <w:t xml:space="preserve"> sequences.</w:t>
      </w:r>
    </w:p>
    <w:p w14:paraId="4FACFC50" w14:textId="77777777" w:rsidR="00EE5815" w:rsidRDefault="00342F63">
      <w:pPr>
        <w:pStyle w:val="BodyText"/>
      </w:pPr>
      <w:r>
        <w:t>In contrast</w:t>
      </w:r>
      <w:r>
        <w:t xml:space="preserve">, only 47.8 and 47.6% of </w:t>
      </w:r>
      <w:r>
        <w:rPr>
          <w:i/>
        </w:rPr>
        <w:t>M. calida</w:t>
      </w:r>
      <w:r>
        <w:t xml:space="preserve"> and </w:t>
      </w:r>
      <w:r>
        <w:rPr>
          <w:i/>
        </w:rPr>
        <w:t>M. gaviniae</w:t>
      </w:r>
      <w:r>
        <w:t xml:space="preserve"> sequences were most similar to </w:t>
      </w:r>
      <w:r>
        <w:rPr>
          <w:i/>
        </w:rPr>
        <w:t>P. septica</w:t>
      </w:r>
      <w:r>
        <w:t xml:space="preserve"> for the amino acid sequences (Figure 5). Instead, the genes are most similar to either </w:t>
      </w:r>
      <w:r>
        <w:rPr>
          <w:i/>
        </w:rPr>
        <w:t>P. agglomerans</w:t>
      </w:r>
      <w:r>
        <w:t xml:space="preserve"> or one of the two </w:t>
      </w:r>
      <w:r>
        <w:rPr>
          <w:i/>
        </w:rPr>
        <w:t>Erwinia</w:t>
      </w:r>
      <w:r>
        <w:t xml:space="preserve"> species (Figure 5). Additionally, 3</w:t>
      </w:r>
      <w:r>
        <w:t xml:space="preserve">.1 and 2.5% more genes were most similar to the </w:t>
      </w:r>
      <w:r>
        <w:rPr>
          <w:i/>
        </w:rPr>
        <w:t>E. cloacae</w:t>
      </w:r>
      <w:r>
        <w:t xml:space="preserve"> sequences for </w:t>
      </w:r>
      <w:r>
        <w:rPr>
          <w:i/>
        </w:rPr>
        <w:t>M. calida</w:t>
      </w:r>
      <w:r>
        <w:t xml:space="preserve"> and </w:t>
      </w:r>
      <w:r>
        <w:rPr>
          <w:i/>
        </w:rPr>
        <w:t>M. gaviniae</w:t>
      </w:r>
      <w:r>
        <w:t xml:space="preserve">, respectively (Figure 5). In the identity analyses, amino acids that are functionally equivalent were not considered. This may explain the large differences </w:t>
      </w:r>
      <w:r>
        <w:t xml:space="preserve">between the nucleotide and amino acid identities for which species was most similar to the </w:t>
      </w:r>
      <w:r>
        <w:rPr>
          <w:i/>
        </w:rPr>
        <w:t>Mixta</w:t>
      </w:r>
      <w:r>
        <w:t xml:space="preserve"> sequences. Additionally, at every </w:t>
      </w:r>
      <w:r>
        <w:lastRenderedPageBreak/>
        <w:t>site for a nucleotide sequence, each base has a 1:3 ratio of being identical to the base at the corresponding location of the</w:t>
      </w:r>
      <w:r>
        <w:t xml:space="preserve"> other sequence whereas there is only a 1:19 ratio of an amino acid being identical to the amino acid at the same position of the other sequence. Thus, it is far more likely for a nucleotide at a random position to be identical the nucleotide at the same p</w:t>
      </w:r>
      <w:r>
        <w:t>osition of the other sequence. This may lead to problems when only amino acid sequences are considered, especially if functional equivalence is not considered.</w:t>
      </w:r>
    </w:p>
    <w:p w14:paraId="3A587C14" w14:textId="77777777" w:rsidR="00EE5815" w:rsidRDefault="00342F63">
      <w:pPr>
        <w:pStyle w:val="BodyText"/>
      </w:pPr>
      <w:r>
        <w:t xml:space="preserve">Although the numbers of genes that are most similar to </w:t>
      </w:r>
      <w:r>
        <w:rPr>
          <w:i/>
        </w:rPr>
        <w:t>P. septica</w:t>
      </w:r>
      <w:r>
        <w:t xml:space="preserve"> are similar between the two </w:t>
      </w:r>
      <w:r>
        <w:rPr>
          <w:i/>
        </w:rPr>
        <w:t>Mi</w:t>
      </w:r>
      <w:r>
        <w:rPr>
          <w:i/>
        </w:rPr>
        <w:t>xta</w:t>
      </w:r>
      <w:r>
        <w:t xml:space="preserve"> species for both nucleotide and amino acid sequences (Figure 5), there were many genes in which the same species was the not the most similar taxa to both </w:t>
      </w:r>
      <w:r>
        <w:rPr>
          <w:i/>
        </w:rPr>
        <w:t>Mixta</w:t>
      </w:r>
      <w:r>
        <w:t xml:space="preserve"> species. There were 86 genes for the nucleotide sequences and 147 genes for the amino acid </w:t>
      </w:r>
      <w:r>
        <w:t xml:space="preserve">sequences. However, of the 86 genes for nucleotide sequences, it was the case for 52% that one of the </w:t>
      </w:r>
      <w:r>
        <w:rPr>
          <w:i/>
        </w:rPr>
        <w:t>Mixta</w:t>
      </w:r>
      <w:r>
        <w:t xml:space="preserve"> sequences was most similar to one representative of a genus and the other </w:t>
      </w:r>
      <w:r>
        <w:rPr>
          <w:i/>
        </w:rPr>
        <w:t>Mixta</w:t>
      </w:r>
      <w:r>
        <w:t xml:space="preserve"> sequences was most similar to the other species of the same genus. T</w:t>
      </w:r>
      <w:r>
        <w:t>his was also the case for 62% of the 147 amino acid genes.</w:t>
      </w:r>
    </w:p>
    <w:p w14:paraId="6F9CDE22" w14:textId="77777777" w:rsidR="00EE5815" w:rsidRDefault="00342F63">
      <w:pPr>
        <w:pStyle w:val="BodyText"/>
      </w:pPr>
      <w:r>
        <w:t>Furthermore, percent identity analyses give only how similar are two sequences. They do not use evolutionary models or penalize transitions and transversions in nucleotide sequences. However, becau</w:t>
      </w:r>
      <w:r>
        <w:t>se mutations that do not disrupt any vital processes are rare, percent identity analyses may lend support to relatedness between two taxa.</w:t>
      </w:r>
    </w:p>
    <w:p w14:paraId="7002BA81" w14:textId="77777777" w:rsidR="00EE5815" w:rsidRDefault="00342F63">
      <w:pPr>
        <w:pStyle w:val="Heading3"/>
      </w:pPr>
      <w:bookmarkStart w:id="20" w:name="spatial-patterns-of-most-similar-taxa"/>
      <w:r>
        <w:t>Spatial Patterns of Most Similar Taxa</w:t>
      </w:r>
      <w:bookmarkEnd w:id="20"/>
    </w:p>
    <w:p w14:paraId="33B9E651" w14:textId="77777777" w:rsidR="00EE5815" w:rsidRDefault="00342F63">
      <w:pPr>
        <w:pStyle w:val="FirstParagraph"/>
      </w:pPr>
      <w:r>
        <w:t>Similar to what was done with the closest relatives in the genetic distance ana</w:t>
      </w:r>
      <w:r>
        <w:t xml:space="preserve">lysis, spatial patterns of the most similar taxa to the </w:t>
      </w:r>
      <w:r>
        <w:rPr>
          <w:i/>
        </w:rPr>
        <w:t>M. calida</w:t>
      </w:r>
      <w:r>
        <w:t xml:space="preserve"> sequences based on site identity were investigated for the nucleotide sequences (Figure 6) and the amino acid sequences (Figure 7). Once again, no discernible patterns arose when spatial pos</w:t>
      </w:r>
      <w:r>
        <w:t xml:space="preserve">ition on the </w:t>
      </w:r>
      <w:r>
        <w:rPr>
          <w:i/>
        </w:rPr>
        <w:t>M. calida</w:t>
      </w:r>
      <w:r>
        <w:t xml:space="preserve"> genome are </w:t>
      </w:r>
      <w:r>
        <w:lastRenderedPageBreak/>
        <w:t xml:space="preserve">considered when either the nucleotide or amino acid sequences are analyzed (Figure 6 and 7). However, majority of the nucleotide genes that were most similar to the two </w:t>
      </w:r>
      <w:r>
        <w:rPr>
          <w:i/>
        </w:rPr>
        <w:t>Tatumella</w:t>
      </w:r>
      <w:r>
        <w:t xml:space="preserve"> species and to </w:t>
      </w:r>
      <w:r>
        <w:rPr>
          <w:i/>
        </w:rPr>
        <w:t>E. amylovora</w:t>
      </w:r>
      <w:r>
        <w:t xml:space="preserve"> occur in the fi</w:t>
      </w:r>
      <w:r>
        <w:t>rst half of the genome (Figure 6).</w:t>
      </w:r>
    </w:p>
    <w:p w14:paraId="7DC58A36" w14:textId="77777777" w:rsidR="00EE5815" w:rsidRDefault="00342F63">
      <w:pPr>
        <w:pStyle w:val="CaptionedFigure"/>
      </w:pPr>
      <w:r>
        <w:rPr>
          <w:noProof/>
        </w:rPr>
        <w:drawing>
          <wp:inline distT="0" distB="0" distL="0" distR="0" wp14:anchorId="485AB7AD" wp14:editId="5B4537DF">
            <wp:extent cx="5943600" cy="4572000"/>
            <wp:effectExtent l="0" t="0" r="0" b="0"/>
            <wp:docPr id="6" name="Picture" descr="Figure 6. The most similar taxa to M. calida genes for nucleotide sequences around the M. calida genome. The most similar taxa is defined to be that which sequence is most identical to the M. calida sequence. Length and colour of the bars represent the different species to which the gene is most similar."/>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6-1.png"/>
                    <pic:cNvPicPr>
                      <a:picLocks noChangeAspect="1" noChangeArrowheads="1"/>
                    </pic:cNvPicPr>
                  </pic:nvPicPr>
                  <pic:blipFill>
                    <a:blip r:embed="rId14"/>
                    <a:stretch>
                      <a:fillRect/>
                    </a:stretch>
                  </pic:blipFill>
                  <pic:spPr bwMode="auto">
                    <a:xfrm>
                      <a:off x="0" y="0"/>
                      <a:ext cx="5943600" cy="4572000"/>
                    </a:xfrm>
                    <a:prstGeom prst="rect">
                      <a:avLst/>
                    </a:prstGeom>
                    <a:noFill/>
                    <a:ln w="9525">
                      <a:noFill/>
                      <a:headEnd/>
                      <a:tailEnd/>
                    </a:ln>
                  </pic:spPr>
                </pic:pic>
              </a:graphicData>
            </a:graphic>
          </wp:inline>
        </w:drawing>
      </w:r>
    </w:p>
    <w:p w14:paraId="1E544330" w14:textId="77777777" w:rsidR="00EE5815" w:rsidRDefault="00342F63">
      <w:r>
        <w:t xml:space="preserve">Figure 6. The most similar taxa to </w:t>
      </w:r>
      <w:r>
        <w:rPr>
          <w:i/>
        </w:rPr>
        <w:t>M. calida</w:t>
      </w:r>
      <w:r>
        <w:t xml:space="preserve"> genes for nucleotide sequences around the </w:t>
      </w:r>
      <w:r>
        <w:rPr>
          <w:i/>
        </w:rPr>
        <w:t>M. calida</w:t>
      </w:r>
      <w:r>
        <w:t xml:space="preserve"> genome. The most similar taxa is defined to be that which sequence is most identical to the </w:t>
      </w:r>
      <w:r>
        <w:rPr>
          <w:i/>
        </w:rPr>
        <w:t>M. calida</w:t>
      </w:r>
      <w:r>
        <w:t xml:space="preserve"> sequence. Length and</w:t>
      </w:r>
      <w:r>
        <w:t xml:space="preserve"> colour of the bars represent the different species to which the gene is most similar.</w:t>
      </w:r>
    </w:p>
    <w:p w14:paraId="21A24ECC" w14:textId="77777777" w:rsidR="00EE5815" w:rsidRDefault="00342F63">
      <w:pPr>
        <w:pStyle w:val="CaptionedFigure"/>
      </w:pPr>
      <w:r>
        <w:rPr>
          <w:noProof/>
        </w:rPr>
        <w:lastRenderedPageBreak/>
        <w:drawing>
          <wp:inline distT="0" distB="0" distL="0" distR="0" wp14:anchorId="097D3F8E" wp14:editId="24FBE063">
            <wp:extent cx="5943600" cy="4572000"/>
            <wp:effectExtent l="0" t="0" r="0" b="0"/>
            <wp:docPr id="7" name="Picture" descr="Figure 7. The most similar taxa to M. calida genes for amino acid sequences around the M. calida genome. The most similar taxa is defined to be that which sequence is most identical to the M. calida sequence. Length and colour of the bars represent the different species to which the gene is most similar."/>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7-1.png"/>
                    <pic:cNvPicPr>
                      <a:picLocks noChangeAspect="1" noChangeArrowheads="1"/>
                    </pic:cNvPicPr>
                  </pic:nvPicPr>
                  <pic:blipFill>
                    <a:blip r:embed="rId15"/>
                    <a:stretch>
                      <a:fillRect/>
                    </a:stretch>
                  </pic:blipFill>
                  <pic:spPr bwMode="auto">
                    <a:xfrm>
                      <a:off x="0" y="0"/>
                      <a:ext cx="5943600" cy="4572000"/>
                    </a:xfrm>
                    <a:prstGeom prst="rect">
                      <a:avLst/>
                    </a:prstGeom>
                    <a:noFill/>
                    <a:ln w="9525">
                      <a:noFill/>
                      <a:headEnd/>
                      <a:tailEnd/>
                    </a:ln>
                  </pic:spPr>
                </pic:pic>
              </a:graphicData>
            </a:graphic>
          </wp:inline>
        </w:drawing>
      </w:r>
    </w:p>
    <w:p w14:paraId="6AB5B116" w14:textId="77777777" w:rsidR="00EE5815" w:rsidRDefault="00342F63">
      <w:r>
        <w:t xml:space="preserve">Figure 7. The most similar taxa to </w:t>
      </w:r>
      <w:r>
        <w:rPr>
          <w:i/>
        </w:rPr>
        <w:t>M. calida</w:t>
      </w:r>
      <w:r>
        <w:t xml:space="preserve"> genes for amino acid sequences around the </w:t>
      </w:r>
      <w:r>
        <w:rPr>
          <w:i/>
        </w:rPr>
        <w:t>M. calida</w:t>
      </w:r>
      <w:r>
        <w:t xml:space="preserve"> </w:t>
      </w:r>
      <w:r>
        <w:t xml:space="preserve">genome. The most similar taxa is defined to be that which sequence is most identical to the </w:t>
      </w:r>
      <w:r>
        <w:rPr>
          <w:i/>
        </w:rPr>
        <w:t>M. calida</w:t>
      </w:r>
      <w:r>
        <w:t xml:space="preserve"> sequence. Length and colour of the bars represent the different species to which the gene is most similar.</w:t>
      </w:r>
    </w:p>
    <w:p w14:paraId="5757960C" w14:textId="77777777" w:rsidR="00EE5815" w:rsidRDefault="00342F63">
      <w:pPr>
        <w:pStyle w:val="BodyText"/>
      </w:pPr>
      <w:r>
        <w:t xml:space="preserve">While no distinct patterns emerged, genes that </w:t>
      </w:r>
      <w:r>
        <w:t xml:space="preserve">are most similar to </w:t>
      </w:r>
      <w:r>
        <w:rPr>
          <w:i/>
        </w:rPr>
        <w:t>P. septica</w:t>
      </w:r>
      <w:r>
        <w:t xml:space="preserve"> predominates the whole of the </w:t>
      </w:r>
      <w:r>
        <w:rPr>
          <w:i/>
        </w:rPr>
        <w:t>M. calida</w:t>
      </w:r>
      <w:r>
        <w:t xml:space="preserve"> genome (Figures 6 and 7). This suggests that </w:t>
      </w:r>
      <w:r>
        <w:rPr>
          <w:i/>
        </w:rPr>
        <w:t>Mixta</w:t>
      </w:r>
      <w:r>
        <w:t xml:space="preserve"> and </w:t>
      </w:r>
      <w:r>
        <w:rPr>
          <w:i/>
        </w:rPr>
        <w:t>P. septica</w:t>
      </w:r>
      <w:r>
        <w:t xml:space="preserve"> may be related as their sequences are similar and few mutations have occurred after they diverged.</w:t>
      </w:r>
    </w:p>
    <w:p w14:paraId="56242A44" w14:textId="77777777" w:rsidR="00EE5815" w:rsidRDefault="00342F63">
      <w:pPr>
        <w:pStyle w:val="Heading2"/>
      </w:pPr>
      <w:bookmarkStart w:id="21" w:name="X53e30741d91d24124674b83727ee87c8674b4c0"/>
      <w:r>
        <w:t>A Comparison Between</w:t>
      </w:r>
      <w:r>
        <w:t xml:space="preserve"> Evolutionary Change and Site Identity (Keep?)</w:t>
      </w:r>
      <w:bookmarkEnd w:id="21"/>
    </w:p>
    <w:p w14:paraId="44765FB9" w14:textId="77777777" w:rsidR="00EE5815" w:rsidRDefault="00342F63">
      <w:pPr>
        <w:pStyle w:val="Heading3"/>
      </w:pPr>
      <w:bookmarkStart w:id="22" w:name="mixta-calida"/>
      <w:r>
        <w:rPr>
          <w:i/>
        </w:rPr>
        <w:t>Mixta calida</w:t>
      </w:r>
      <w:bookmarkEnd w:id="22"/>
    </w:p>
    <w:p w14:paraId="0C432110" w14:textId="77777777" w:rsidR="00EE5815" w:rsidRDefault="00342F63">
      <w:pPr>
        <w:pStyle w:val="FirstParagraph"/>
      </w:pPr>
      <w:r>
        <w:t xml:space="preserve">Since all four of the analyses gave contentious results, it was necessary to compare the results for the first relative from genetic distance and the most similar taxa from site identity for </w:t>
      </w:r>
      <w:r>
        <w:lastRenderedPageBreak/>
        <w:t xml:space="preserve">both </w:t>
      </w:r>
      <w:r>
        <w:t xml:space="preserve">the nucleotide and amino acid sequences. For approximately 39% of the </w:t>
      </w:r>
      <w:r>
        <w:rPr>
          <w:i/>
        </w:rPr>
        <w:t>M. calida</w:t>
      </w:r>
      <w:r>
        <w:t xml:space="preserve"> genes, all four analyses gave the same species. Of these genes, 255 agreed with </w:t>
      </w:r>
      <w:r>
        <w:rPr>
          <w:i/>
        </w:rPr>
        <w:t>P. septica</w:t>
      </w:r>
      <w:r>
        <w:t xml:space="preserve">, 22 with </w:t>
      </w:r>
      <w:r>
        <w:rPr>
          <w:i/>
        </w:rPr>
        <w:t>P. agglomerans</w:t>
      </w:r>
      <w:r>
        <w:t xml:space="preserve">, 17 with </w:t>
      </w:r>
      <w:r>
        <w:rPr>
          <w:i/>
        </w:rPr>
        <w:t>E. tasmaniensis</w:t>
      </w:r>
      <w:r>
        <w:t xml:space="preserve">, 8 with </w:t>
      </w:r>
      <w:r>
        <w:rPr>
          <w:i/>
        </w:rPr>
        <w:t>E. amylovora</w:t>
      </w:r>
      <w:r>
        <w:t xml:space="preserve">, 1 with </w:t>
      </w:r>
      <w:r>
        <w:rPr>
          <w:i/>
        </w:rPr>
        <w:t>T. saan</w:t>
      </w:r>
      <w:r>
        <w:rPr>
          <w:i/>
        </w:rPr>
        <w:t>ichensis</w:t>
      </w:r>
      <w:r>
        <w:t xml:space="preserve">, and 6 with </w:t>
      </w:r>
      <w:r>
        <w:rPr>
          <w:i/>
        </w:rPr>
        <w:t>E. cloacae</w:t>
      </w:r>
      <w:r>
        <w:t xml:space="preserve">. Additionally, the four analyses gave the same genus approximately 63% of the genes where in 454 agreed with </w:t>
      </w:r>
      <w:r>
        <w:rPr>
          <w:i/>
        </w:rPr>
        <w:t>Pantoea</w:t>
      </w:r>
      <w:r>
        <w:t xml:space="preserve"> followed by </w:t>
      </w:r>
      <w:r>
        <w:rPr>
          <w:i/>
        </w:rPr>
        <w:t>Erwinia</w:t>
      </w:r>
      <w:r>
        <w:t xml:space="preserve"> with 44, and </w:t>
      </w:r>
      <w:r>
        <w:rPr>
          <w:i/>
        </w:rPr>
        <w:t>Tatumella</w:t>
      </w:r>
      <w:r>
        <w:t xml:space="preserve"> with 3. Thus, because all four of the analyses agreed on a singl</w:t>
      </w:r>
      <w:r>
        <w:t>e species or genus, these results are more likely to be correct.</w:t>
      </w:r>
    </w:p>
    <w:p w14:paraId="06582906" w14:textId="77777777" w:rsidR="00EE5815" w:rsidRDefault="00342F63">
      <w:pPr>
        <w:pStyle w:val="BodyText"/>
      </w:pPr>
      <w:r>
        <w:t>The two analyses conducted with nucleotide sequences agreed on a species 78% of the time whereas the two analyses conducted with amino acid sequences agreed only 70% of the time. It is not un</w:t>
      </w:r>
      <w:r>
        <w:t>expected that the two nucleotide analyses would agree on taxa more often than the amino acid analyses since there are more sites in nucleotide sequences and no degeneracy in the code.</w:t>
      </w:r>
    </w:p>
    <w:p w14:paraId="7F2A8638" w14:textId="77777777" w:rsidR="00EE5815" w:rsidRDefault="00342F63">
      <w:pPr>
        <w:pStyle w:val="BodyText"/>
      </w:pPr>
      <w:r>
        <w:rPr>
          <w:noProof/>
        </w:rPr>
        <w:drawing>
          <wp:inline distT="0" distB="0" distL="0" distR="0" wp14:anchorId="6DDBF979" wp14:editId="2AFE8A0C">
            <wp:extent cx="5943600" cy="2743200"/>
            <wp:effectExtent l="0" t="0" r="0" b="0"/>
            <wp:docPr id="8" name="Picture" descr="Figure 8. Sample for first 100 genes."/>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8-1.png"/>
                    <pic:cNvPicPr>
                      <a:picLocks noChangeAspect="1" noChangeArrowheads="1"/>
                    </pic:cNvPicPr>
                  </pic:nvPicPr>
                  <pic:blipFill>
                    <a:blip r:embed="rId16"/>
                    <a:stretch>
                      <a:fillRect/>
                    </a:stretch>
                  </pic:blipFill>
                  <pic:spPr bwMode="auto">
                    <a:xfrm>
                      <a:off x="0" y="0"/>
                      <a:ext cx="5943600" cy="2743200"/>
                    </a:xfrm>
                    <a:prstGeom prst="rect">
                      <a:avLst/>
                    </a:prstGeom>
                    <a:noFill/>
                    <a:ln w="9525">
                      <a:noFill/>
                      <a:headEnd/>
                      <a:tailEnd/>
                    </a:ln>
                  </pic:spPr>
                </pic:pic>
              </a:graphicData>
            </a:graphic>
          </wp:inline>
        </w:drawing>
      </w:r>
      <w:r>
        <w:t xml:space="preserve"> Visual comparison of the results from the four analyses does not revea</w:t>
      </w:r>
      <w:r>
        <w:t xml:space="preserve">l any patterns (Figure 8). The four analyses are plotted on y axis where NT Closest is the closest relative according to genetic distance for nucleotide sequences (Figure 8), NT Identity is the most similar taxa according to percent identity of nucleotide </w:t>
      </w:r>
      <w:r>
        <w:t xml:space="preserve">sequences, AA Closest is the closest relative </w:t>
      </w:r>
      <w:r>
        <w:lastRenderedPageBreak/>
        <w:t xml:space="preserve">according to genetic distance for amino acid sequences, and AA Identity is the most similar taxa according to percent identity of amino acid sequences (Figure 8). The first 100 genes according to </w:t>
      </w:r>
      <w:r>
        <w:rPr>
          <w:i/>
        </w:rPr>
        <w:t>M. calida</w:t>
      </w:r>
      <w:r>
        <w:t xml:space="preserve"> gene</w:t>
      </w:r>
      <w:r>
        <w:t xml:space="preserve"> ID are plotted on the x axis and the colour of the block represents the species that is the closest relative or most similar taxa to that gene for that analysis (Figure 8).</w:t>
      </w:r>
    </w:p>
    <w:p w14:paraId="1D6C17A5" w14:textId="77777777" w:rsidR="00EE5815" w:rsidRDefault="00342F63">
      <w:pPr>
        <w:pStyle w:val="Heading2"/>
      </w:pPr>
      <w:bookmarkStart w:id="23" w:name="phylogenetic-trees"/>
      <w:r>
        <w:t>Phylogenetic Trees</w:t>
      </w:r>
      <w:bookmarkEnd w:id="23"/>
    </w:p>
    <w:p w14:paraId="56D3CDD0" w14:textId="77777777" w:rsidR="00EE5815" w:rsidRDefault="00342F63">
      <w:pPr>
        <w:pStyle w:val="Heading3"/>
      </w:pPr>
      <w:bookmarkStart w:id="24" w:name="single-gene-trees"/>
      <w:r>
        <w:t>Single Gene Trees</w:t>
      </w:r>
      <w:bookmarkEnd w:id="24"/>
    </w:p>
    <w:p w14:paraId="168B793C" w14:textId="77777777" w:rsidR="00EE5815" w:rsidRDefault="00342F63">
      <w:pPr>
        <w:pStyle w:val="FirstParagraph"/>
      </w:pPr>
      <w:r>
        <w:t xml:space="preserve">From the genetic distance analyses, only one </w:t>
      </w:r>
      <w:r>
        <w:t xml:space="preserve">gene separated </w:t>
      </w:r>
      <w:r>
        <w:rPr>
          <w:i/>
        </w:rPr>
        <w:t>M. calida</w:t>
      </w:r>
      <w:r>
        <w:t xml:space="preserve"> and </w:t>
      </w:r>
      <w:r>
        <w:rPr>
          <w:i/>
        </w:rPr>
        <w:t>M. gaviniae</w:t>
      </w:r>
      <w:r>
        <w:t xml:space="preserve"> for the nucleotide sequence and two genes for the amino acid sequence. The one gene for the nucleotide sequences was ttuB. According to genetic distance, </w:t>
      </w:r>
      <w:r>
        <w:rPr>
          <w:i/>
        </w:rPr>
        <w:t>M. calida</w:t>
      </w:r>
      <w:r>
        <w:t xml:space="preserve"> was more closely related to </w:t>
      </w:r>
      <w:r>
        <w:rPr>
          <w:i/>
        </w:rPr>
        <w:t>T. ptyseos</w:t>
      </w:r>
      <w:r>
        <w:t xml:space="preserve"> and </w:t>
      </w:r>
      <w:r>
        <w:rPr>
          <w:i/>
        </w:rPr>
        <w:t>M. gavin</w:t>
      </w:r>
      <w:r>
        <w:rPr>
          <w:i/>
        </w:rPr>
        <w:t>iae</w:t>
      </w:r>
      <w:r>
        <w:t xml:space="preserve"> was more closely related to </w:t>
      </w:r>
      <w:r>
        <w:rPr>
          <w:i/>
        </w:rPr>
        <w:t>P. septica</w:t>
      </w:r>
      <w:r>
        <w:t xml:space="preserve"> rather than to each other. A phylogenetic tree of this gene confirms that </w:t>
      </w:r>
      <w:r>
        <w:rPr>
          <w:i/>
        </w:rPr>
        <w:t>M. calida</w:t>
      </w:r>
      <w:r>
        <w:t xml:space="preserve"> is more closely related to the </w:t>
      </w:r>
      <w:r>
        <w:rPr>
          <w:i/>
        </w:rPr>
        <w:t>Tatumella</w:t>
      </w:r>
      <w:r>
        <w:t xml:space="preserve"> species where </w:t>
      </w:r>
      <w:r>
        <w:rPr>
          <w:i/>
        </w:rPr>
        <w:t>M. gaviniae</w:t>
      </w:r>
      <w:r>
        <w:t xml:space="preserve"> to </w:t>
      </w:r>
      <w:r>
        <w:rPr>
          <w:i/>
        </w:rPr>
        <w:t>Pantoea</w:t>
      </w:r>
      <w:r>
        <w:t xml:space="preserve"> and </w:t>
      </w:r>
      <w:r>
        <w:rPr>
          <w:i/>
        </w:rPr>
        <w:t>Erwinia</w:t>
      </w:r>
      <w:r>
        <w:t xml:space="preserve"> (Figure 9A). The gene ttuB also had the</w:t>
      </w:r>
      <w:r>
        <w:t xml:space="preserve"> two </w:t>
      </w:r>
      <w:r>
        <w:rPr>
          <w:i/>
        </w:rPr>
        <w:t>Mixta</w:t>
      </w:r>
      <w:r>
        <w:t xml:space="preserve"> species separated for the amino acid sequences and the resulting tree shows the same results (Figure 9B).</w:t>
      </w:r>
    </w:p>
    <w:p w14:paraId="7FB6B002" w14:textId="77777777" w:rsidR="00EE5815" w:rsidRDefault="00342F63">
      <w:pPr>
        <w:pStyle w:val="BodyText"/>
      </w:pPr>
      <w:r>
        <w:rPr>
          <w:noProof/>
        </w:rPr>
        <w:lastRenderedPageBreak/>
        <w:drawing>
          <wp:inline distT="0" distB="0" distL="0" distR="0" wp14:anchorId="0202C834" wp14:editId="3FC71E33">
            <wp:extent cx="5943600" cy="5824728"/>
            <wp:effectExtent l="0" t="0" r="0" b="0"/>
            <wp:docPr id="9" name="Picture" descr="Figure 9. Maximum likelihood gene trees for ttuB for nucleotide (A) and amino acid sequences (B)."/>
            <wp:cNvGraphicFramePr/>
            <a:graphic xmlns:a="http://schemas.openxmlformats.org/drawingml/2006/main">
              <a:graphicData uri="http://schemas.openxmlformats.org/drawingml/2006/picture">
                <pic:pic xmlns:pic="http://schemas.openxmlformats.org/drawingml/2006/picture">
                  <pic:nvPicPr>
                    <pic:cNvPr id="0" name="Picture" descr="C:/Users/Kim/OneDrive/2020_3Fall/Biology_396/10_Tables_and_Figures/Figure9_ttuB_NT.png"/>
                    <pic:cNvPicPr>
                      <a:picLocks noChangeAspect="1" noChangeArrowheads="1"/>
                    </pic:cNvPicPr>
                  </pic:nvPicPr>
                  <pic:blipFill>
                    <a:blip r:embed="rId17"/>
                    <a:stretch>
                      <a:fillRect/>
                    </a:stretch>
                  </pic:blipFill>
                  <pic:spPr bwMode="auto">
                    <a:xfrm>
                      <a:off x="0" y="0"/>
                      <a:ext cx="5943600" cy="5824728"/>
                    </a:xfrm>
                    <a:prstGeom prst="rect">
                      <a:avLst/>
                    </a:prstGeom>
                    <a:noFill/>
                    <a:ln w="9525">
                      <a:noFill/>
                      <a:headEnd/>
                      <a:tailEnd/>
                    </a:ln>
                  </pic:spPr>
                </pic:pic>
              </a:graphicData>
            </a:graphic>
          </wp:inline>
        </w:drawing>
      </w:r>
      <w:r>
        <w:rPr>
          <w:noProof/>
        </w:rPr>
        <w:lastRenderedPageBreak/>
        <w:drawing>
          <wp:inline distT="0" distB="0" distL="0" distR="0" wp14:anchorId="54DE63EB" wp14:editId="72AC1399">
            <wp:extent cx="5943600" cy="4436771"/>
            <wp:effectExtent l="0" t="0" r="0" b="0"/>
            <wp:docPr id="10" name="Picture" descr="Figure 9. Maximum likelihood gene trees for ttuB for nucleotide (A) and amino acid sequences (B)."/>
            <wp:cNvGraphicFramePr/>
            <a:graphic xmlns:a="http://schemas.openxmlformats.org/drawingml/2006/main">
              <a:graphicData uri="http://schemas.openxmlformats.org/drawingml/2006/picture">
                <pic:pic xmlns:pic="http://schemas.openxmlformats.org/drawingml/2006/picture">
                  <pic:nvPicPr>
                    <pic:cNvPr id="0" name="Picture" descr="C:/Users/Kim/OneDrive/2020_3Fall/Biology_396/10_Tables_and_Figures/Figure9_ttuB_AA.png"/>
                    <pic:cNvPicPr>
                      <a:picLocks noChangeAspect="1" noChangeArrowheads="1"/>
                    </pic:cNvPicPr>
                  </pic:nvPicPr>
                  <pic:blipFill>
                    <a:blip r:embed="rId18"/>
                    <a:stretch>
                      <a:fillRect/>
                    </a:stretch>
                  </pic:blipFill>
                  <pic:spPr bwMode="auto">
                    <a:xfrm>
                      <a:off x="0" y="0"/>
                      <a:ext cx="5943600" cy="4436771"/>
                    </a:xfrm>
                    <a:prstGeom prst="rect">
                      <a:avLst/>
                    </a:prstGeom>
                    <a:noFill/>
                    <a:ln w="9525">
                      <a:noFill/>
                      <a:headEnd/>
                      <a:tailEnd/>
                    </a:ln>
                  </pic:spPr>
                </pic:pic>
              </a:graphicData>
            </a:graphic>
          </wp:inline>
        </w:drawing>
      </w:r>
    </w:p>
    <w:p w14:paraId="1E8B4C4B" w14:textId="77777777" w:rsidR="00EE5815" w:rsidRDefault="00342F63">
      <w:pPr>
        <w:pStyle w:val="BodyText"/>
      </w:pPr>
      <w:r>
        <w:t xml:space="preserve">The second gene that had the two </w:t>
      </w:r>
      <w:r>
        <w:rPr>
          <w:i/>
        </w:rPr>
        <w:t>Mixta</w:t>
      </w:r>
      <w:r>
        <w:t xml:space="preserve"> species separated for the amino acid sequences was secY. From the nucleotide sequences, all of th</w:t>
      </w:r>
      <w:r>
        <w:t xml:space="preserve">e taxa except for </w:t>
      </w:r>
      <w:r>
        <w:rPr>
          <w:i/>
        </w:rPr>
        <w:t>P. syringae</w:t>
      </w:r>
      <w:r>
        <w:t xml:space="preserve"> are very closely related and bifurcations cannot be determined from the radial tree (Figure 10A). The same is the case for the amino acid sequences (Figure 10B). Condensed tree at 70% cutoff was created to show the relationshi</w:t>
      </w:r>
      <w:r>
        <w:t xml:space="preserve">ps for both the nucleotide sequences (Figure 10C) and the amino acid sequences (Figure 10D). In the nucleotide tree, the two </w:t>
      </w:r>
      <w:r>
        <w:rPr>
          <w:i/>
        </w:rPr>
        <w:t>Mixta</w:t>
      </w:r>
      <w:r>
        <w:t xml:space="preserve"> species are paired together, yet they are placed in a group with the two outgroups and the </w:t>
      </w:r>
      <w:r>
        <w:rPr>
          <w:i/>
        </w:rPr>
        <w:t>Erwinia</w:t>
      </w:r>
      <w:r>
        <w:t xml:space="preserve"> species (Figure 10C). A co</w:t>
      </w:r>
      <w:r>
        <w:t xml:space="preserve">ndensed tree for the amino acid sequences showed that birfucations between most of the species were not supported above the 70% cutoff. These gene trees suggest that the differences between the </w:t>
      </w:r>
      <w:r>
        <w:rPr>
          <w:i/>
        </w:rPr>
        <w:t>Enterobacterales</w:t>
      </w:r>
      <w:r>
        <w:t xml:space="preserve"> </w:t>
      </w:r>
      <w:r>
        <w:t xml:space="preserve">are not great enough to accurately infer the </w:t>
      </w:r>
      <w:r>
        <w:rPr>
          <w:i/>
        </w:rPr>
        <w:t>Mixta</w:t>
      </w:r>
      <w:r>
        <w:t xml:space="preserve"> relative.</w:t>
      </w:r>
    </w:p>
    <w:p w14:paraId="60FA8D9F" w14:textId="77777777" w:rsidR="00EE5815" w:rsidRDefault="00342F63">
      <w:pPr>
        <w:pStyle w:val="BodyText"/>
      </w:pPr>
      <w:r>
        <w:rPr>
          <w:noProof/>
        </w:rPr>
        <w:lastRenderedPageBreak/>
        <w:drawing>
          <wp:inline distT="0" distB="0" distL="0" distR="0" wp14:anchorId="4E78BDA2" wp14:editId="090FBCCE">
            <wp:extent cx="2895600" cy="8077200"/>
            <wp:effectExtent l="0" t="0" r="0" b="0"/>
            <wp:docPr id="11" name="Picture" descr="Figure 10. Maximum likelihood gene trees for secY for nucleotide (A) and amino acid sequences (B). Since bifucations could not be seen in radial trees, condensed trees were computed with a 70% cutoff for both the nucleotide sequnces (C) and amino acid sequences (D)."/>
            <wp:cNvGraphicFramePr/>
            <a:graphic xmlns:a="http://schemas.openxmlformats.org/drawingml/2006/main">
              <a:graphicData uri="http://schemas.openxmlformats.org/drawingml/2006/picture">
                <pic:pic xmlns:pic="http://schemas.openxmlformats.org/drawingml/2006/picture">
                  <pic:nvPicPr>
                    <pic:cNvPr id="0" name="Picture" descr="C:/Users/Kim/OneDrive/2020_3Fall/Biology_396/10_Tables_and_Figures/Figure10_secY_NT.png"/>
                    <pic:cNvPicPr>
                      <a:picLocks noChangeAspect="1" noChangeArrowheads="1"/>
                    </pic:cNvPicPr>
                  </pic:nvPicPr>
                  <pic:blipFill>
                    <a:blip r:embed="rId19"/>
                    <a:stretch>
                      <a:fillRect/>
                    </a:stretch>
                  </pic:blipFill>
                  <pic:spPr bwMode="auto">
                    <a:xfrm>
                      <a:off x="0" y="0"/>
                      <a:ext cx="2895600" cy="8077200"/>
                    </a:xfrm>
                    <a:prstGeom prst="rect">
                      <a:avLst/>
                    </a:prstGeom>
                    <a:noFill/>
                    <a:ln w="9525">
                      <a:noFill/>
                      <a:headEnd/>
                      <a:tailEnd/>
                    </a:ln>
                  </pic:spPr>
                </pic:pic>
              </a:graphicData>
            </a:graphic>
          </wp:inline>
        </w:drawing>
      </w:r>
      <w:r>
        <w:rPr>
          <w:noProof/>
        </w:rPr>
        <w:lastRenderedPageBreak/>
        <w:drawing>
          <wp:inline distT="0" distB="0" distL="0" distR="0" wp14:anchorId="3BCAF338" wp14:editId="73E170A6">
            <wp:extent cx="3149600" cy="7721600"/>
            <wp:effectExtent l="0" t="0" r="0" b="0"/>
            <wp:docPr id="12" name="Picture" descr="Figure 10. Maximum likelihood gene trees for secY for nucleotide (A) and amino acid sequences (B). Since bifucations could not be seen in radial trees, condensed trees were computed with a 70% cutoff for both the nucleotide sequnces (C) and amino acid sequences (D)."/>
            <wp:cNvGraphicFramePr/>
            <a:graphic xmlns:a="http://schemas.openxmlformats.org/drawingml/2006/main">
              <a:graphicData uri="http://schemas.openxmlformats.org/drawingml/2006/picture">
                <pic:pic xmlns:pic="http://schemas.openxmlformats.org/drawingml/2006/picture">
                  <pic:nvPicPr>
                    <pic:cNvPr id="0" name="Picture" descr="C:/Users/Kim/OneDrive/2020_3Fall/Biology_396/10_Tables_and_Figures/Figure10_secY_AA.png"/>
                    <pic:cNvPicPr>
                      <a:picLocks noChangeAspect="1" noChangeArrowheads="1"/>
                    </pic:cNvPicPr>
                  </pic:nvPicPr>
                  <pic:blipFill>
                    <a:blip r:embed="rId20"/>
                    <a:stretch>
                      <a:fillRect/>
                    </a:stretch>
                  </pic:blipFill>
                  <pic:spPr bwMode="auto">
                    <a:xfrm>
                      <a:off x="0" y="0"/>
                      <a:ext cx="3149600" cy="7721600"/>
                    </a:xfrm>
                    <a:prstGeom prst="rect">
                      <a:avLst/>
                    </a:prstGeom>
                    <a:noFill/>
                    <a:ln w="9525">
                      <a:noFill/>
                      <a:headEnd/>
                      <a:tailEnd/>
                    </a:ln>
                  </pic:spPr>
                </pic:pic>
              </a:graphicData>
            </a:graphic>
          </wp:inline>
        </w:drawing>
      </w:r>
      <w:r>
        <w:rPr>
          <w:noProof/>
        </w:rPr>
        <w:lastRenderedPageBreak/>
        <w:drawing>
          <wp:inline distT="0" distB="0" distL="0" distR="0" wp14:anchorId="2AAB912F" wp14:editId="12ED7BBD">
            <wp:extent cx="5943600" cy="2971800"/>
            <wp:effectExtent l="0" t="0" r="0" b="0"/>
            <wp:docPr id="13" name="Picture" descr="Figure 10. Maximum likelihood gene trees for secY for nucleotide (A) and amino acid sequences (B). Since bifucations could not be seen in radial trees, condensed trees were computed with a 70% cutoff for both the nucleotide sequnces (C) and amino acid sequences (D)."/>
            <wp:cNvGraphicFramePr/>
            <a:graphic xmlns:a="http://schemas.openxmlformats.org/drawingml/2006/main">
              <a:graphicData uri="http://schemas.openxmlformats.org/drawingml/2006/picture">
                <pic:pic xmlns:pic="http://schemas.openxmlformats.org/drawingml/2006/picture">
                  <pic:nvPicPr>
                    <pic:cNvPr id="0" name="Picture" descr="C:/Users/Kim/OneDrive/2020_3Fall/Biology_396/10_Tables_and_Figures/Figure10b_secY_NT70.png"/>
                    <pic:cNvPicPr>
                      <a:picLocks noChangeAspect="1" noChangeArrowheads="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r>
        <w:rPr>
          <w:noProof/>
        </w:rPr>
        <w:drawing>
          <wp:inline distT="0" distB="0" distL="0" distR="0" wp14:anchorId="3BB0B5F6" wp14:editId="05416FF8">
            <wp:extent cx="5943600" cy="2971800"/>
            <wp:effectExtent l="0" t="0" r="0" b="0"/>
            <wp:docPr id="14" name="Picture" descr="Figure 10. Maximum likelihood gene trees for secY for nucleotide (A) and amino acid sequences (B). Since bifucations could not be seen in radial trees, condensed trees were computed with a 70% cutoff for both the nucleotide sequnces (C) and amino acid sequences (D)."/>
            <wp:cNvGraphicFramePr/>
            <a:graphic xmlns:a="http://schemas.openxmlformats.org/drawingml/2006/main">
              <a:graphicData uri="http://schemas.openxmlformats.org/drawingml/2006/picture">
                <pic:pic xmlns:pic="http://schemas.openxmlformats.org/drawingml/2006/picture">
                  <pic:nvPicPr>
                    <pic:cNvPr id="0" name="Picture" descr="C:/Users/Kim/OneDrive/2020_3Fall/Biology_396/10_Tables_and_Figures/Figure10b_secY_AA70.png"/>
                    <pic:cNvPicPr>
                      <a:picLocks noChangeAspect="1" noChangeArrowheads="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14:paraId="0717E555" w14:textId="77777777" w:rsidR="00EE5815" w:rsidRDefault="00342F63">
      <w:pPr>
        <w:pStyle w:val="Heading1"/>
      </w:pPr>
      <w:bookmarkStart w:id="25" w:name="conclusion"/>
      <w:r>
        <w:t>Conclusion</w:t>
      </w:r>
      <w:bookmarkEnd w:id="25"/>
    </w:p>
    <w:p w14:paraId="3AC595D1" w14:textId="77777777" w:rsidR="00EE5815" w:rsidRDefault="00342F63">
      <w:pPr>
        <w:pStyle w:val="FirstParagraph"/>
      </w:pPr>
      <w:r>
        <w:t>Since the analyses provided different results for many of the genes, a single analysis may not be enough to conclude that a species is related to another.</w:t>
      </w:r>
    </w:p>
    <w:p w14:paraId="491145A5" w14:textId="77777777" w:rsidR="00EE5815" w:rsidRDefault="00342F63">
      <w:r>
        <w:br w:type="page"/>
      </w:r>
    </w:p>
    <w:p w14:paraId="36A9B929" w14:textId="77777777" w:rsidR="00EE5815" w:rsidRDefault="00342F63">
      <w:pPr>
        <w:pStyle w:val="Heading1"/>
      </w:pPr>
      <w:bookmarkStart w:id="26" w:name="literature-cited"/>
      <w:r>
        <w:lastRenderedPageBreak/>
        <w:t>Literature Cited</w:t>
      </w:r>
      <w:bookmarkEnd w:id="26"/>
    </w:p>
    <w:p w14:paraId="28313B27" w14:textId="77777777" w:rsidR="00EE5815" w:rsidRDefault="00342F63">
      <w:pPr>
        <w:pStyle w:val="Bibliography"/>
      </w:pPr>
      <w:bookmarkStart w:id="27" w:name="ref-Winslow1917"/>
      <w:bookmarkStart w:id="28" w:name="refs"/>
      <w:r>
        <w:t xml:space="preserve">1. </w:t>
      </w:r>
      <w:r>
        <w:rPr>
          <w:b/>
        </w:rPr>
        <w:t xml:space="preserve">Winslow C-EA, Broadhurst J, Buchanan RE, Krumwiede C, Rogers LA </w:t>
      </w:r>
      <w:r>
        <w:rPr>
          <w:b/>
          <w:i/>
        </w:rPr>
        <w:t>et al.</w:t>
      </w:r>
      <w:r>
        <w:t xml:space="preserve"> The families and genera of the Bacteria. Preliminary report of the Committee of the Society of American Bacteriologists on characterization and classiﬁcation of bact</w:t>
      </w:r>
      <w:r>
        <w:t xml:space="preserve">erial type. </w:t>
      </w:r>
      <w:r>
        <w:rPr>
          <w:i/>
        </w:rPr>
        <w:t>Journal of Bacteriology</w:t>
      </w:r>
      <w:r>
        <w:t xml:space="preserve"> 1917;2:505.</w:t>
      </w:r>
    </w:p>
    <w:p w14:paraId="03B7182B" w14:textId="77777777" w:rsidR="00EE5815" w:rsidRDefault="00342F63">
      <w:pPr>
        <w:pStyle w:val="Bibliography"/>
      </w:pPr>
      <w:bookmarkStart w:id="29" w:name="ref-Prakash2015"/>
      <w:bookmarkEnd w:id="27"/>
      <w:r>
        <w:t xml:space="preserve">2. </w:t>
      </w:r>
      <w:r>
        <w:rPr>
          <w:b/>
        </w:rPr>
        <w:t xml:space="preserve">Prakash O, Nimonkar Y, Vaishampayan A, Mishra M, Kumbhare S </w:t>
      </w:r>
      <w:r>
        <w:rPr>
          <w:b/>
          <w:i/>
        </w:rPr>
        <w:t>et al.</w:t>
      </w:r>
      <w:r>
        <w:t xml:space="preserve"> Pantoea intestinalis sp. nov., isolated from the human gut. </w:t>
      </w:r>
      <w:r>
        <w:rPr>
          <w:i/>
        </w:rPr>
        <w:t>International Journal of Systematic and Evolutionary Microbiology</w:t>
      </w:r>
      <w:r>
        <w:t xml:space="preserve"> 2015;65:3352</w:t>
      </w:r>
      <w:r>
        <w:t>–3358.</w:t>
      </w:r>
    </w:p>
    <w:p w14:paraId="2226EAA9" w14:textId="77777777" w:rsidR="00EE5815" w:rsidRDefault="00342F63">
      <w:pPr>
        <w:pStyle w:val="Bibliography"/>
      </w:pPr>
      <w:bookmarkStart w:id="30" w:name="ref-HaubenSwings2005"/>
      <w:bookmarkEnd w:id="29"/>
      <w:r>
        <w:t xml:space="preserve">3. </w:t>
      </w:r>
      <w:r>
        <w:rPr>
          <w:b/>
        </w:rPr>
        <w:t>Hauben L, Swings J</w:t>
      </w:r>
      <w:r>
        <w:t xml:space="preserve">. </w:t>
      </w:r>
      <w:r>
        <w:rPr>
          <w:i/>
        </w:rPr>
        <w:t>Genus XII. Erwinia</w:t>
      </w:r>
      <w:r>
        <w:t>. 2nd ed. New York: Springer; 2005.</w:t>
      </w:r>
    </w:p>
    <w:p w14:paraId="4A052258" w14:textId="77777777" w:rsidR="00EE5815" w:rsidRDefault="00342F63">
      <w:pPr>
        <w:pStyle w:val="Bibliography"/>
      </w:pPr>
      <w:bookmarkStart w:id="31" w:name="ref-Lopez2011"/>
      <w:bookmarkEnd w:id="30"/>
      <w:r>
        <w:t xml:space="preserve">4. </w:t>
      </w:r>
      <w:r>
        <w:rPr>
          <w:b/>
        </w:rPr>
        <w:t xml:space="preserve">Lopez MM, Rosello M, Llop P, Ferrer S, Christen R </w:t>
      </w:r>
      <w:r>
        <w:rPr>
          <w:b/>
          <w:i/>
        </w:rPr>
        <w:t>et al.</w:t>
      </w:r>
      <w:r>
        <w:t xml:space="preserve"> Erwinia piriflorinigrans sp. nov., a novel pathogen that causes necrosis of pear blossoms. </w:t>
      </w:r>
      <w:r>
        <w:rPr>
          <w:i/>
        </w:rPr>
        <w:t>International Journal</w:t>
      </w:r>
      <w:r>
        <w:rPr>
          <w:i/>
        </w:rPr>
        <w:t xml:space="preserve"> of Systematic and Evolutionary Microbiology</w:t>
      </w:r>
      <w:r>
        <w:t xml:space="preserve"> 2011;61:561–567.</w:t>
      </w:r>
    </w:p>
    <w:p w14:paraId="420378B7" w14:textId="77777777" w:rsidR="00EE5815" w:rsidRDefault="00342F63">
      <w:pPr>
        <w:pStyle w:val="Bibliography"/>
      </w:pPr>
      <w:bookmarkStart w:id="32" w:name="ref-Matsuura2012"/>
      <w:bookmarkEnd w:id="31"/>
      <w:r>
        <w:t xml:space="preserve">5. </w:t>
      </w:r>
      <w:r>
        <w:rPr>
          <w:b/>
        </w:rPr>
        <w:t xml:space="preserve">Matsuura T, Mizuno A, Tsukamoto T, Shimizu Y, Saito N </w:t>
      </w:r>
      <w:r>
        <w:rPr>
          <w:b/>
          <w:i/>
        </w:rPr>
        <w:t>et al.</w:t>
      </w:r>
      <w:r>
        <w:t xml:space="preserve"> Erwinia uzenensis sp. nov., a novel pathogen that affects European pear trees (Pyrus communis L.). </w:t>
      </w:r>
      <w:r>
        <w:rPr>
          <w:i/>
        </w:rPr>
        <w:t>International Journal of System</w:t>
      </w:r>
      <w:r>
        <w:rPr>
          <w:i/>
        </w:rPr>
        <w:t>atic and Evolutionary Microbiology</w:t>
      </w:r>
      <w:r>
        <w:t xml:space="preserve"> 2012;62:1799–1803.</w:t>
      </w:r>
    </w:p>
    <w:p w14:paraId="1A3AC9CB" w14:textId="77777777" w:rsidR="00EE5815" w:rsidRDefault="00342F63">
      <w:pPr>
        <w:pStyle w:val="Bibliography"/>
      </w:pPr>
      <w:bookmarkStart w:id="33" w:name="ref-Geider2006"/>
      <w:bookmarkEnd w:id="32"/>
      <w:r>
        <w:t xml:space="preserve">6. </w:t>
      </w:r>
      <w:r>
        <w:rPr>
          <w:b/>
        </w:rPr>
        <w:t xml:space="preserve">Geider K, Auling G, Du Z, Jakovljevic V, Jock S </w:t>
      </w:r>
      <w:r>
        <w:rPr>
          <w:b/>
          <w:i/>
        </w:rPr>
        <w:t>et al.</w:t>
      </w:r>
      <w:r>
        <w:t xml:space="preserve"> Erwinia tasmaniensis sp. nov., a non-phytopathogenic bacterium from apple and pear trees. </w:t>
      </w:r>
      <w:r>
        <w:rPr>
          <w:i/>
        </w:rPr>
        <w:t>International Journal of Systematic and Evolutionary M</w:t>
      </w:r>
      <w:r>
        <w:rPr>
          <w:i/>
        </w:rPr>
        <w:t>icrobiology</w:t>
      </w:r>
      <w:r>
        <w:t xml:space="preserve"> 2006;56:2937–2943.</w:t>
      </w:r>
    </w:p>
    <w:p w14:paraId="5C5C24E5" w14:textId="77777777" w:rsidR="00EE5815" w:rsidRDefault="00342F63">
      <w:pPr>
        <w:pStyle w:val="Bibliography"/>
      </w:pPr>
      <w:bookmarkStart w:id="34" w:name="ref-Mergaert1999"/>
      <w:bookmarkEnd w:id="33"/>
      <w:r>
        <w:t xml:space="preserve">7. </w:t>
      </w:r>
      <w:r>
        <w:rPr>
          <w:b/>
        </w:rPr>
        <w:t>Mergaert J, Hauben L, Cnockaert MC, Swings J</w:t>
      </w:r>
      <w:r>
        <w:t xml:space="preserve">. Reclassification of non-pigmented Erwinia herbicola strains from trees as Erwinia billingiae sp. nov. </w:t>
      </w:r>
      <w:r>
        <w:rPr>
          <w:i/>
        </w:rPr>
        <w:t>International Journal of Systematic and Evolutionary Microbiology</w:t>
      </w:r>
      <w:r>
        <w:t xml:space="preserve"> 1999;49:</w:t>
      </w:r>
      <w:r>
        <w:t>377–383.</w:t>
      </w:r>
    </w:p>
    <w:p w14:paraId="56004F37" w14:textId="77777777" w:rsidR="00EE5815" w:rsidRDefault="00342F63">
      <w:pPr>
        <w:pStyle w:val="Bibliography"/>
      </w:pPr>
      <w:bookmarkStart w:id="35" w:name="ref-Buonaurio2015"/>
      <w:bookmarkEnd w:id="34"/>
      <w:r>
        <w:t xml:space="preserve">8. </w:t>
      </w:r>
      <w:r>
        <w:rPr>
          <w:b/>
        </w:rPr>
        <w:t xml:space="preserve">Buonaurio R, Moretti C, Silva DP da, Cortese C, Ramos C </w:t>
      </w:r>
      <w:r>
        <w:rPr>
          <w:b/>
          <w:i/>
        </w:rPr>
        <w:t>et al.</w:t>
      </w:r>
      <w:r>
        <w:t xml:space="preserve"> The olive knot disease as a model to study the role of interspecies bacterial communities in plant disease. </w:t>
      </w:r>
      <w:r>
        <w:rPr>
          <w:i/>
        </w:rPr>
        <w:t>Frontiers in plant science</w:t>
      </w:r>
      <w:r>
        <w:t xml:space="preserve"> 2015;6:434.</w:t>
      </w:r>
    </w:p>
    <w:p w14:paraId="64EBCBA4" w14:textId="77777777" w:rsidR="00EE5815" w:rsidRDefault="00342F63">
      <w:pPr>
        <w:pStyle w:val="Bibliography"/>
      </w:pPr>
      <w:bookmarkStart w:id="36" w:name="ref-Campillo2015"/>
      <w:bookmarkEnd w:id="35"/>
      <w:r>
        <w:t xml:space="preserve">9. </w:t>
      </w:r>
      <w:r>
        <w:rPr>
          <w:b/>
        </w:rPr>
        <w:t xml:space="preserve">Campillo T, Luna E, Portier P, </w:t>
      </w:r>
      <w:r>
        <w:rPr>
          <w:b/>
        </w:rPr>
        <w:t xml:space="preserve">Fischer-Le Saux M, Lapitan N </w:t>
      </w:r>
      <w:r>
        <w:rPr>
          <w:b/>
          <w:i/>
        </w:rPr>
        <w:t>et al.</w:t>
      </w:r>
      <w:r>
        <w:t xml:space="preserve"> Erwinia iniecta sp. nov., isolated from Russian wheat aphid (Diuraphis noxia). </w:t>
      </w:r>
      <w:r>
        <w:rPr>
          <w:i/>
        </w:rPr>
        <w:t>International Journal of Systematic and Evolutionary Microbiology</w:t>
      </w:r>
      <w:r>
        <w:t xml:space="preserve"> 2015;65:3625–3633.</w:t>
      </w:r>
    </w:p>
    <w:p w14:paraId="44F04A8A" w14:textId="77777777" w:rsidR="00EE5815" w:rsidRDefault="00342F63">
      <w:pPr>
        <w:pStyle w:val="Bibliography"/>
      </w:pPr>
      <w:bookmarkStart w:id="37" w:name="ref-Harada1997"/>
      <w:bookmarkEnd w:id="36"/>
      <w:r>
        <w:t xml:space="preserve">10. </w:t>
      </w:r>
      <w:r>
        <w:rPr>
          <w:b/>
        </w:rPr>
        <w:t>Harada H, Oyaizu H, Kosako Y, Ishikawa H</w:t>
      </w:r>
      <w:r>
        <w:t>. Erwinia ap</w:t>
      </w:r>
      <w:r>
        <w:t xml:space="preserve">hidicola, a new species isolated from pea aphid, Acyrthosiphon pisum. </w:t>
      </w:r>
      <w:r>
        <w:rPr>
          <w:i/>
        </w:rPr>
        <w:t>The Journal of General and Applied Microbiology</w:t>
      </w:r>
      <w:r>
        <w:t xml:space="preserve"> 1997;43:349–354.</w:t>
      </w:r>
    </w:p>
    <w:p w14:paraId="5168628E" w14:textId="77777777" w:rsidR="00EE5815" w:rsidRDefault="00342F63">
      <w:pPr>
        <w:pStyle w:val="Bibliography"/>
      </w:pPr>
      <w:bookmarkStart w:id="38" w:name="ref-Skrodenyte-Arbaciauskiene2012"/>
      <w:bookmarkEnd w:id="37"/>
      <w:r>
        <w:lastRenderedPageBreak/>
        <w:t xml:space="preserve">11. </w:t>
      </w:r>
      <w:r>
        <w:rPr>
          <w:b/>
        </w:rPr>
        <w:t>Skrodenyte-Arbaciauskiene V, Radziute S, Stunzenas V, Buda V</w:t>
      </w:r>
      <w:r>
        <w:t xml:space="preserve">. Erwinia typographi sp. nov., isolated from bark beetle </w:t>
      </w:r>
      <w:r>
        <w:t xml:space="preserve">(Ips typographus) gut. </w:t>
      </w:r>
      <w:r>
        <w:rPr>
          <w:i/>
        </w:rPr>
        <w:t>International Journal of Systematic and Evolutionary Microbiology</w:t>
      </w:r>
      <w:r>
        <w:t xml:space="preserve"> 2012;62:942–948.</w:t>
      </w:r>
    </w:p>
    <w:p w14:paraId="2C99B3EF" w14:textId="77777777" w:rsidR="00EE5815" w:rsidRDefault="00342F63">
      <w:pPr>
        <w:pStyle w:val="Bibliography"/>
      </w:pPr>
      <w:bookmarkStart w:id="39" w:name="ref-Gavini1989"/>
      <w:bookmarkEnd w:id="38"/>
      <w:r>
        <w:t xml:space="preserve">12. </w:t>
      </w:r>
      <w:r>
        <w:rPr>
          <w:b/>
        </w:rPr>
        <w:t xml:space="preserve">Gavini F, Mergaert J, Beji A, Mielcarek C, Izard D </w:t>
      </w:r>
      <w:r>
        <w:rPr>
          <w:b/>
          <w:i/>
        </w:rPr>
        <w:t>et al.</w:t>
      </w:r>
      <w:r>
        <w:t xml:space="preserve"> Transfer of Enterobacter agglomerans (Beijerinck 1888) Ewing and Fife 1972 to Pantoea ge</w:t>
      </w:r>
      <w:r>
        <w:t xml:space="preserve">n. nov. as Pantoea agglomerans comb. nov. and Description of Pantoea dispersa sp. nov. </w:t>
      </w:r>
      <w:r>
        <w:rPr>
          <w:i/>
        </w:rPr>
        <w:t>International Journal of Systematic and Evolutionary Microbiology</w:t>
      </w:r>
      <w:r>
        <w:t xml:space="preserve"> 1989;39:337–345.</w:t>
      </w:r>
    </w:p>
    <w:p w14:paraId="1F98A334" w14:textId="77777777" w:rsidR="00EE5815" w:rsidRDefault="00342F63">
      <w:pPr>
        <w:pStyle w:val="Bibliography"/>
      </w:pPr>
      <w:bookmarkStart w:id="40" w:name="ref-Popp2010"/>
      <w:bookmarkEnd w:id="39"/>
      <w:r>
        <w:t xml:space="preserve">13. </w:t>
      </w:r>
      <w:r>
        <w:rPr>
          <w:b/>
        </w:rPr>
        <w:t>Popp A, Cleenwerck I, Iversen C, De Vos P, Stephan R</w:t>
      </w:r>
      <w:r>
        <w:t xml:space="preserve">. Pantoea gaviniae sp. nov. and Pantoea calida sp. nov., isolated from infant formula and an infant formula production environment. </w:t>
      </w:r>
      <w:r>
        <w:rPr>
          <w:i/>
        </w:rPr>
        <w:t>International Journal of Systematic and Evolutionary Microbiology</w:t>
      </w:r>
      <w:r>
        <w:t xml:space="preserve"> 2010;6</w:t>
      </w:r>
      <w:r>
        <w:t>0:2786–2792.</w:t>
      </w:r>
    </w:p>
    <w:p w14:paraId="3DB9D164" w14:textId="77777777" w:rsidR="00EE5815" w:rsidRDefault="00342F63">
      <w:pPr>
        <w:pStyle w:val="Bibliography"/>
      </w:pPr>
      <w:bookmarkStart w:id="41" w:name="ref-Liu2013"/>
      <w:bookmarkEnd w:id="40"/>
      <w:r>
        <w:t xml:space="preserve">14. </w:t>
      </w:r>
      <w:r>
        <w:rPr>
          <w:b/>
        </w:rPr>
        <w:t xml:space="preserve">Liu Y, Wang S, Zhang D, Wei S, Zhao S </w:t>
      </w:r>
      <w:r>
        <w:rPr>
          <w:b/>
          <w:i/>
        </w:rPr>
        <w:t>et al.</w:t>
      </w:r>
      <w:r>
        <w:t xml:space="preserve"> Pantoea beijingensis sp. nov., isolated from the fruiting body of Pleurotus eryngii. </w:t>
      </w:r>
      <w:r>
        <w:rPr>
          <w:i/>
        </w:rPr>
        <w:t>Antonie van Leeuwenhoek</w:t>
      </w:r>
      <w:r>
        <w:t xml:space="preserve"> 2013;104:1039–1047.</w:t>
      </w:r>
    </w:p>
    <w:p w14:paraId="1CA2B874" w14:textId="77777777" w:rsidR="00EE5815" w:rsidRDefault="00342F63">
      <w:pPr>
        <w:pStyle w:val="Bibliography"/>
      </w:pPr>
      <w:bookmarkStart w:id="42" w:name="ref-deBaere2004"/>
      <w:bookmarkEnd w:id="41"/>
      <w:r>
        <w:t xml:space="preserve">15. </w:t>
      </w:r>
      <w:r>
        <w:rPr>
          <w:b/>
        </w:rPr>
        <w:t xml:space="preserve">De Baere T, Verhelst R, Labit C, Verschraegen G, Wauters G </w:t>
      </w:r>
      <w:r>
        <w:rPr>
          <w:b/>
          <w:i/>
        </w:rPr>
        <w:t>et</w:t>
      </w:r>
      <w:r>
        <w:rPr>
          <w:b/>
          <w:i/>
        </w:rPr>
        <w:t xml:space="preserve"> al.</w:t>
      </w:r>
      <w:r>
        <w:t xml:space="preserve"> Bacteremic Infection with Pantoea ananatis. </w:t>
      </w:r>
      <w:r>
        <w:rPr>
          <w:i/>
        </w:rPr>
        <w:t>Journal of Clinical Microbiology</w:t>
      </w:r>
      <w:r>
        <w:t xml:space="preserve"> 2004;42:4393.</w:t>
      </w:r>
    </w:p>
    <w:p w14:paraId="298B0CCA" w14:textId="77777777" w:rsidR="00EE5815" w:rsidRDefault="00342F63">
      <w:pPr>
        <w:pStyle w:val="Bibliography"/>
      </w:pPr>
      <w:bookmarkStart w:id="43" w:name="ref-Fullerton2007"/>
      <w:bookmarkEnd w:id="42"/>
      <w:r>
        <w:t xml:space="preserve">16. </w:t>
      </w:r>
      <w:r>
        <w:rPr>
          <w:b/>
        </w:rPr>
        <w:t>Fullerton D, Lwin AA, Lal S</w:t>
      </w:r>
      <w:r>
        <w:t xml:space="preserve">. Pantoea agglomerans liver abscess presenting with a painful thigh. </w:t>
      </w:r>
      <w:r>
        <w:rPr>
          <w:i/>
        </w:rPr>
        <w:t>European journal of gastroenterology &amp; hepatology</w:t>
      </w:r>
      <w:r>
        <w:t xml:space="preserve"> 2007;19:43</w:t>
      </w:r>
      <w:r>
        <w:t>3–435.</w:t>
      </w:r>
    </w:p>
    <w:p w14:paraId="56766245" w14:textId="77777777" w:rsidR="00EE5815" w:rsidRDefault="00342F63">
      <w:pPr>
        <w:pStyle w:val="Bibliography"/>
      </w:pPr>
      <w:bookmarkStart w:id="44" w:name="ref-Kratz2003"/>
      <w:bookmarkEnd w:id="43"/>
      <w:r>
        <w:t xml:space="preserve">17. </w:t>
      </w:r>
      <w:r>
        <w:rPr>
          <w:b/>
        </w:rPr>
        <w:t>Kratz A, Greenberg D, Barki Y, Cohen E, Lifshitz M</w:t>
      </w:r>
      <w:r>
        <w:t xml:space="preserve">. Pantoea agglomerans as a cause of septic arthritis after palm tree thorn injury; case report and literature review. </w:t>
      </w:r>
      <w:r>
        <w:rPr>
          <w:i/>
        </w:rPr>
        <w:t>Archives of disease in childhood</w:t>
      </w:r>
      <w:r>
        <w:t xml:space="preserve"> 2003;88:542–544.</w:t>
      </w:r>
    </w:p>
    <w:p w14:paraId="16A4D672" w14:textId="77777777" w:rsidR="00EE5815" w:rsidRDefault="00342F63">
      <w:pPr>
        <w:pStyle w:val="Bibliography"/>
      </w:pPr>
      <w:bookmarkStart w:id="45" w:name="ref-Lim2006"/>
      <w:bookmarkEnd w:id="44"/>
      <w:r>
        <w:t xml:space="preserve">18. </w:t>
      </w:r>
      <w:r>
        <w:rPr>
          <w:b/>
        </w:rPr>
        <w:t>Lim P, Chen S-L, Tsai C</w:t>
      </w:r>
      <w:r>
        <w:rPr>
          <w:b/>
        </w:rPr>
        <w:t>-Y, Pai M-A</w:t>
      </w:r>
      <w:r>
        <w:t xml:space="preserve">. Pantoea peritonitis in a patient receiving chronic ambulatory peritoneal dialysis (Case Report). </w:t>
      </w:r>
      <w:r>
        <w:rPr>
          <w:i/>
        </w:rPr>
        <w:t>Nephrology (Carlton, Vic)</w:t>
      </w:r>
      <w:r>
        <w:t xml:space="preserve"> 2006;11:97–99.</w:t>
      </w:r>
    </w:p>
    <w:p w14:paraId="4CC3A409" w14:textId="77777777" w:rsidR="00EE5815" w:rsidRDefault="00342F63">
      <w:pPr>
        <w:pStyle w:val="Bibliography"/>
      </w:pPr>
      <w:bookmarkStart w:id="46" w:name="ref-Schmid2003"/>
      <w:bookmarkEnd w:id="45"/>
      <w:r>
        <w:t xml:space="preserve">19. </w:t>
      </w:r>
      <w:r>
        <w:rPr>
          <w:b/>
        </w:rPr>
        <w:t>Schmid H, Schubert S, Weber C, Bogner J</w:t>
      </w:r>
      <w:r>
        <w:t>. Isolation of a Pantoea dispersa-Like Strain from a 71-Year-O</w:t>
      </w:r>
      <w:r>
        <w:t xml:space="preserve">ld Woman with Acute Myeloid Leukemia and Multiple Myeloma. </w:t>
      </w:r>
      <w:r>
        <w:rPr>
          <w:i/>
        </w:rPr>
        <w:t>Infection</w:t>
      </w:r>
      <w:r>
        <w:t xml:space="preserve"> 2003;31:66–67.</w:t>
      </w:r>
    </w:p>
    <w:p w14:paraId="0878D832" w14:textId="77777777" w:rsidR="00EE5815" w:rsidRDefault="00342F63">
      <w:pPr>
        <w:pStyle w:val="Bibliography"/>
      </w:pPr>
      <w:bookmarkStart w:id="47" w:name="ref-vanRostenberghe2006"/>
      <w:bookmarkEnd w:id="46"/>
      <w:r>
        <w:t xml:space="preserve">20. </w:t>
      </w:r>
      <w:r>
        <w:rPr>
          <w:b/>
        </w:rPr>
        <w:t xml:space="preserve">Rostenberghe H van, Noraida R, Wan Ibrahim WP, Hasan H, Mohamed Z </w:t>
      </w:r>
      <w:r>
        <w:rPr>
          <w:b/>
          <w:i/>
        </w:rPr>
        <w:t>et al.</w:t>
      </w:r>
      <w:r>
        <w:t xml:space="preserve"> The clinical picture of neonatal infection with Pantoea species. </w:t>
      </w:r>
      <w:r>
        <w:rPr>
          <w:i/>
        </w:rPr>
        <w:t>Japanese journal of infectious</w:t>
      </w:r>
      <w:r>
        <w:rPr>
          <w:i/>
        </w:rPr>
        <w:t xml:space="preserve"> diseases</w:t>
      </w:r>
      <w:r>
        <w:t xml:space="preserve"> 2006;59:120–121.</w:t>
      </w:r>
    </w:p>
    <w:p w14:paraId="1F0AB15C" w14:textId="77777777" w:rsidR="00EE5815" w:rsidRDefault="00342F63">
      <w:pPr>
        <w:pStyle w:val="Bibliography"/>
      </w:pPr>
      <w:bookmarkStart w:id="48" w:name="ref-Smits2011"/>
      <w:bookmarkEnd w:id="47"/>
      <w:r>
        <w:t xml:space="preserve">21. </w:t>
      </w:r>
      <w:r>
        <w:rPr>
          <w:b/>
        </w:rPr>
        <w:t xml:space="preserve">Smits THM, Rezzonico F, Kamber T, Blom J, Goesmann A </w:t>
      </w:r>
      <w:r>
        <w:rPr>
          <w:b/>
          <w:i/>
        </w:rPr>
        <w:t>et al.</w:t>
      </w:r>
      <w:r>
        <w:t xml:space="preserve"> Metabolic versatility and antibacterial metabolite biosynthesis are distinguishing genomic features of the fire blight antagonist Pantoea vagans C9-1. </w:t>
      </w:r>
      <w:r>
        <w:rPr>
          <w:i/>
        </w:rPr>
        <w:t>PLoS ONE</w:t>
      </w:r>
      <w:r>
        <w:t xml:space="preserve"> 2011;</w:t>
      </w:r>
      <w:r>
        <w:t>6:e22247–e22247.</w:t>
      </w:r>
    </w:p>
    <w:p w14:paraId="7842DCED" w14:textId="77777777" w:rsidR="00EE5815" w:rsidRDefault="00342F63">
      <w:pPr>
        <w:pStyle w:val="Bibliography"/>
      </w:pPr>
      <w:bookmarkStart w:id="49" w:name="ref-Kim2012"/>
      <w:bookmarkEnd w:id="48"/>
      <w:r>
        <w:lastRenderedPageBreak/>
        <w:t xml:space="preserve">22. </w:t>
      </w:r>
      <w:r>
        <w:rPr>
          <w:b/>
        </w:rPr>
        <w:t xml:space="preserve">Kim HJ, Lee JH, Kang BR, Rong X, McSpadden Gardener BB </w:t>
      </w:r>
      <w:r>
        <w:rPr>
          <w:b/>
          <w:i/>
        </w:rPr>
        <w:t>et al.</w:t>
      </w:r>
      <w:r>
        <w:t xml:space="preserve"> Draft genome sequence of Pantoea ananatis B1-9, a nonpathogenic plant growth-promoting bacterium. </w:t>
      </w:r>
      <w:r>
        <w:rPr>
          <w:i/>
        </w:rPr>
        <w:t>Journal of Bacteriology</w:t>
      </w:r>
      <w:r>
        <w:t xml:space="preserve"> 2012;194:729.</w:t>
      </w:r>
    </w:p>
    <w:p w14:paraId="38226D61" w14:textId="77777777" w:rsidR="00EE5815" w:rsidRDefault="00342F63">
      <w:pPr>
        <w:pStyle w:val="Bibliography"/>
      </w:pPr>
      <w:bookmarkStart w:id="50" w:name="ref-Palmer2016"/>
      <w:bookmarkEnd w:id="49"/>
      <w:r>
        <w:t xml:space="preserve">23. </w:t>
      </w:r>
      <w:r>
        <w:rPr>
          <w:b/>
        </w:rPr>
        <w:t>Palmer M, Maayer P de, Poulsen M,</w:t>
      </w:r>
      <w:r>
        <w:rPr>
          <w:b/>
        </w:rPr>
        <w:t xml:space="preserve"> Steenkamp ET, Zyl E van </w:t>
      </w:r>
      <w:r>
        <w:rPr>
          <w:b/>
          <w:i/>
        </w:rPr>
        <w:t>et al.</w:t>
      </w:r>
      <w:r>
        <w:t xml:space="preserve"> Draft genome sequences of Pantoea agglomerans and Pantoea vagans isolates associated with termites. </w:t>
      </w:r>
      <w:r>
        <w:rPr>
          <w:i/>
        </w:rPr>
        <w:t>Standards in genomic sciences</w:t>
      </w:r>
      <w:r>
        <w:t xml:space="preserve"> 2016;11:23.</w:t>
      </w:r>
    </w:p>
    <w:p w14:paraId="1BCAF0B1" w14:textId="77777777" w:rsidR="00EE5815" w:rsidRDefault="00342F63">
      <w:pPr>
        <w:pStyle w:val="Bibliography"/>
      </w:pPr>
      <w:bookmarkStart w:id="51" w:name="ref-Ma2016"/>
      <w:bookmarkEnd w:id="50"/>
      <w:r>
        <w:t xml:space="preserve">24. </w:t>
      </w:r>
      <w:r>
        <w:rPr>
          <w:b/>
        </w:rPr>
        <w:t xml:space="preserve">Ma Y, Yin Y, Rong C, Chen S, Liu Y </w:t>
      </w:r>
      <w:r>
        <w:rPr>
          <w:b/>
          <w:i/>
        </w:rPr>
        <w:t>et al.</w:t>
      </w:r>
      <w:r>
        <w:t xml:space="preserve"> Pantoea pleuroti sp. nov., Isolated </w:t>
      </w:r>
      <w:r>
        <w:t xml:space="preserve">from the Fruiting Bodies of Pleurotus eryngii. </w:t>
      </w:r>
      <w:r>
        <w:rPr>
          <w:i/>
        </w:rPr>
        <w:t>Current Microbiology</w:t>
      </w:r>
      <w:r>
        <w:t xml:space="preserve"> 2016;72:207–212.</w:t>
      </w:r>
    </w:p>
    <w:p w14:paraId="53807098" w14:textId="77777777" w:rsidR="00EE5815" w:rsidRDefault="00342F63">
      <w:pPr>
        <w:pStyle w:val="Bibliography"/>
      </w:pPr>
      <w:bookmarkStart w:id="52" w:name="ref-Rong2016"/>
      <w:bookmarkEnd w:id="51"/>
      <w:r>
        <w:t xml:space="preserve">25. </w:t>
      </w:r>
      <w:r>
        <w:rPr>
          <w:b/>
        </w:rPr>
        <w:t xml:space="preserve">Rong C, Ma Y, Wang S, Liu Y, Chen S </w:t>
      </w:r>
      <w:r>
        <w:rPr>
          <w:b/>
          <w:i/>
        </w:rPr>
        <w:t>et al.</w:t>
      </w:r>
      <w:r>
        <w:t xml:space="preserve"> Pantoea hericii sp. nov., Isolated from the Fruiting Bodies of Hericium erinaceus. </w:t>
      </w:r>
      <w:r>
        <w:rPr>
          <w:i/>
        </w:rPr>
        <w:t>Current Microbiology</w:t>
      </w:r>
      <w:r>
        <w:t xml:space="preserve"> 2016;72:738–743.</w:t>
      </w:r>
    </w:p>
    <w:p w14:paraId="016C5D33" w14:textId="77777777" w:rsidR="00EE5815" w:rsidRDefault="00342F63">
      <w:pPr>
        <w:pStyle w:val="Bibliography"/>
      </w:pPr>
      <w:bookmarkStart w:id="53" w:name="ref-Palmer2017"/>
      <w:bookmarkEnd w:id="52"/>
      <w:r>
        <w:t>26.</w:t>
      </w:r>
      <w:r>
        <w:t xml:space="preserve"> </w:t>
      </w:r>
      <w:r>
        <w:rPr>
          <w:b/>
        </w:rPr>
        <w:t xml:space="preserve">Palmer M, Steenkamp ET, Coetzee MPA, Chan W-Y, Zyl E van </w:t>
      </w:r>
      <w:r>
        <w:rPr>
          <w:b/>
          <w:i/>
        </w:rPr>
        <w:t>et al.</w:t>
      </w:r>
      <w:r>
        <w:t xml:space="preserve"> Phylogenomic resolution of the bacterial genus Pantoea and its relationship with Erwinia and Tatumella. </w:t>
      </w:r>
      <w:r>
        <w:rPr>
          <w:i/>
        </w:rPr>
        <w:t>Antonie van Leeuwenhoek</w:t>
      </w:r>
      <w:r>
        <w:t xml:space="preserve"> 2017;110:1287–1309.</w:t>
      </w:r>
    </w:p>
    <w:p w14:paraId="3540292C" w14:textId="77777777" w:rsidR="00EE5815" w:rsidRDefault="00342F63">
      <w:pPr>
        <w:pStyle w:val="Bibliography"/>
      </w:pPr>
      <w:bookmarkStart w:id="54" w:name="ref-Palmer2018"/>
      <w:bookmarkEnd w:id="53"/>
      <w:r>
        <w:t xml:space="preserve">27. </w:t>
      </w:r>
      <w:r>
        <w:rPr>
          <w:b/>
        </w:rPr>
        <w:t xml:space="preserve">Palmer M, Steenkamp ET, Coetzee MPA, Avontuur JR, Chan WY </w:t>
      </w:r>
      <w:r>
        <w:rPr>
          <w:b/>
          <w:i/>
        </w:rPr>
        <w:t>et al.</w:t>
      </w:r>
      <w:r>
        <w:t xml:space="preserve"> Mixta gen. Nov., a new genus in the Erwiniaceae. </w:t>
      </w:r>
      <w:r>
        <w:rPr>
          <w:i/>
        </w:rPr>
        <w:t>International Journal of Systematic and Evolutionary Microbiology</w:t>
      </w:r>
      <w:r>
        <w:t xml:space="preserve"> 2018;68:1396–1407.</w:t>
      </w:r>
    </w:p>
    <w:p w14:paraId="797846F0" w14:textId="77777777" w:rsidR="00EE5815" w:rsidRDefault="00342F63">
      <w:pPr>
        <w:pStyle w:val="Bibliography"/>
      </w:pPr>
      <w:bookmarkStart w:id="55" w:name="ref-Fritz2014"/>
      <w:bookmarkEnd w:id="54"/>
      <w:r>
        <w:t xml:space="preserve">28. </w:t>
      </w:r>
      <w:r>
        <w:rPr>
          <w:b/>
        </w:rPr>
        <w:t xml:space="preserve">Fritz S, Cassir N, Noudel R, De La Rosa S, Roche P-H </w:t>
      </w:r>
      <w:r>
        <w:rPr>
          <w:b/>
          <w:i/>
        </w:rPr>
        <w:t>et al.</w:t>
      </w:r>
      <w:r>
        <w:t xml:space="preserve"> Postsurgical Pantoea calida meningitis: a case report. </w:t>
      </w:r>
      <w:r>
        <w:rPr>
          <w:i/>
        </w:rPr>
        <w:t>Journal of Medical Case Reports</w:t>
      </w:r>
      <w:r>
        <w:t xml:space="preserve"> 2014;8:195.</w:t>
      </w:r>
    </w:p>
    <w:p w14:paraId="1646553F" w14:textId="77777777" w:rsidR="00EE5815" w:rsidRDefault="00342F63">
      <w:pPr>
        <w:pStyle w:val="Bibliography"/>
      </w:pPr>
      <w:bookmarkStart w:id="56" w:name="ref-Bennett2012"/>
      <w:bookmarkEnd w:id="55"/>
      <w:r>
        <w:t xml:space="preserve">29. </w:t>
      </w:r>
      <w:r>
        <w:rPr>
          <w:b/>
        </w:rPr>
        <w:t xml:space="preserve">Bennett JS, Jolley KA, Earle SG, Corton C, Bentley SD </w:t>
      </w:r>
      <w:r>
        <w:rPr>
          <w:b/>
          <w:i/>
        </w:rPr>
        <w:t>et al.</w:t>
      </w:r>
      <w:r>
        <w:t xml:space="preserve"> A genomic approach to bacterial </w:t>
      </w:r>
      <w:r>
        <w:t xml:space="preserve">taxonomy: an examination and proposed reclassification of species within the genus Neisseria. </w:t>
      </w:r>
      <w:r>
        <w:rPr>
          <w:i/>
        </w:rPr>
        <w:t>Microbiology</w:t>
      </w:r>
      <w:r>
        <w:t xml:space="preserve"> 2012;158:1570–1580.</w:t>
      </w:r>
    </w:p>
    <w:p w14:paraId="23410AE9" w14:textId="77777777" w:rsidR="00EE5815" w:rsidRDefault="00342F63">
      <w:pPr>
        <w:pStyle w:val="Bibliography"/>
      </w:pPr>
      <w:bookmarkStart w:id="57" w:name="ref-Prasanna2013"/>
      <w:bookmarkEnd w:id="56"/>
      <w:r>
        <w:t xml:space="preserve">30. </w:t>
      </w:r>
      <w:r>
        <w:rPr>
          <w:b/>
        </w:rPr>
        <w:t>Prasanna A, Mehra S</w:t>
      </w:r>
      <w:r>
        <w:t xml:space="preserve">. Comparative Phylogenomics of Pathogenic and Non-Pathogenic Mycobacterium. </w:t>
      </w:r>
      <w:r>
        <w:rPr>
          <w:i/>
        </w:rPr>
        <w:t>PLoS ONE</w:t>
      </w:r>
      <w:r>
        <w:t xml:space="preserve"> 2013;8:e71248.</w:t>
      </w:r>
    </w:p>
    <w:p w14:paraId="114C48E4" w14:textId="77777777" w:rsidR="00EE5815" w:rsidRDefault="00342F63">
      <w:pPr>
        <w:pStyle w:val="Bibliography"/>
      </w:pPr>
      <w:bookmarkStart w:id="58" w:name="ref-Angus2014"/>
      <w:bookmarkEnd w:id="57"/>
      <w:r>
        <w:t xml:space="preserve">31. </w:t>
      </w:r>
      <w:r>
        <w:rPr>
          <w:b/>
        </w:rPr>
        <w:t>An</w:t>
      </w:r>
      <w:r>
        <w:rPr>
          <w:b/>
        </w:rPr>
        <w:t xml:space="preserve">gus A, Agapakis C, Fong S, Yerrapragada S, Estrada-de los Santos P </w:t>
      </w:r>
      <w:r>
        <w:rPr>
          <w:b/>
          <w:i/>
        </w:rPr>
        <w:t>et al.</w:t>
      </w:r>
      <w:r>
        <w:t xml:space="preserve"> Plant-Associated Symbiotic Burkholderia Species Lack Hallmark Strategies Required in Mammalian Pathogenesis. </w:t>
      </w:r>
      <w:r>
        <w:rPr>
          <w:i/>
        </w:rPr>
        <w:t>PloS one</w:t>
      </w:r>
      <w:r>
        <w:t xml:space="preserve"> 2014;9:e83779.</w:t>
      </w:r>
    </w:p>
    <w:p w14:paraId="369507CE" w14:textId="77777777" w:rsidR="00EE5815" w:rsidRDefault="00342F63">
      <w:pPr>
        <w:pStyle w:val="Bibliography"/>
      </w:pPr>
      <w:bookmarkStart w:id="59" w:name="ref-deMaayer2014"/>
      <w:bookmarkEnd w:id="58"/>
      <w:r>
        <w:t xml:space="preserve">32. </w:t>
      </w:r>
      <w:r>
        <w:rPr>
          <w:b/>
        </w:rPr>
        <w:t>De Maayer P, Chan WY, Rubagotti E, Venter SN,</w:t>
      </w:r>
      <w:r>
        <w:rPr>
          <w:b/>
        </w:rPr>
        <w:t xml:space="preserve"> Toth IK </w:t>
      </w:r>
      <w:r>
        <w:rPr>
          <w:b/>
          <w:i/>
        </w:rPr>
        <w:t>et al.</w:t>
      </w:r>
      <w:r>
        <w:t xml:space="preserve"> Analysis of the Pantoea ananatis pan-genome reveals factors underlying its ability to colonize and interact with plant, insect and vertebrate hosts. </w:t>
      </w:r>
      <w:r>
        <w:rPr>
          <w:i/>
        </w:rPr>
        <w:t>BMC Genomics</w:t>
      </w:r>
      <w:r>
        <w:t xml:space="preserve"> 2014;15:404.</w:t>
      </w:r>
    </w:p>
    <w:p w14:paraId="0E592D6D" w14:textId="77777777" w:rsidR="00EE5815" w:rsidRDefault="00342F63">
      <w:pPr>
        <w:pStyle w:val="Bibliography"/>
      </w:pPr>
      <w:bookmarkStart w:id="60" w:name="ref-Fouts2016"/>
      <w:bookmarkEnd w:id="59"/>
      <w:r>
        <w:lastRenderedPageBreak/>
        <w:t xml:space="preserve">33. </w:t>
      </w:r>
      <w:r>
        <w:rPr>
          <w:b/>
        </w:rPr>
        <w:t xml:space="preserve">Fouts D, Matthias M, Adhikarla H, Adler B, Santos L </w:t>
      </w:r>
      <w:r>
        <w:rPr>
          <w:b/>
          <w:i/>
        </w:rPr>
        <w:t>et al.</w:t>
      </w:r>
      <w:r>
        <w:t xml:space="preserve"> Wh</w:t>
      </w:r>
      <w:r>
        <w:t xml:space="preserve">at Makes a Bacterial Species Pathogenic?:Comparative Genomic Analysis of the Genus Leptospira. </w:t>
      </w:r>
      <w:r>
        <w:rPr>
          <w:i/>
        </w:rPr>
        <w:t>PLoS Neglected Tropical Diseases</w:t>
      </w:r>
      <w:r>
        <w:t xml:space="preserve"> 2016;10:e0004403.</w:t>
      </w:r>
    </w:p>
    <w:p w14:paraId="0E305BEF" w14:textId="77777777" w:rsidR="00EE5815" w:rsidRDefault="00342F63">
      <w:pPr>
        <w:pStyle w:val="Bibliography"/>
      </w:pPr>
      <w:bookmarkStart w:id="61" w:name="ref-Konstantinidis2007"/>
      <w:bookmarkEnd w:id="60"/>
      <w:r>
        <w:t xml:space="preserve">34. </w:t>
      </w:r>
      <w:r>
        <w:rPr>
          <w:b/>
        </w:rPr>
        <w:t>Konstantinidis KT, Tiedje JM</w:t>
      </w:r>
      <w:r>
        <w:t>. Prokaryotic taxonomy and phylogeny in the genomic era: advancements and chal</w:t>
      </w:r>
      <w:r>
        <w:t xml:space="preserve">lenges ahead. </w:t>
      </w:r>
      <w:r>
        <w:rPr>
          <w:i/>
        </w:rPr>
        <w:t>Current Opinion in Microbiology</w:t>
      </w:r>
      <w:r>
        <w:t xml:space="preserve"> 2007;10:504–509.</w:t>
      </w:r>
    </w:p>
    <w:p w14:paraId="70438F2D" w14:textId="77777777" w:rsidR="00EE5815" w:rsidRDefault="00342F63">
      <w:pPr>
        <w:pStyle w:val="Bibliography"/>
      </w:pPr>
      <w:bookmarkStart w:id="62" w:name="ref-Gevers2005"/>
      <w:bookmarkEnd w:id="61"/>
      <w:r>
        <w:t xml:space="preserve">35. </w:t>
      </w:r>
      <w:r>
        <w:rPr>
          <w:b/>
        </w:rPr>
        <w:t xml:space="preserve">Gevers D, Cohan FM, Lawrence JG, Spratt BG, Coenye T </w:t>
      </w:r>
      <w:r>
        <w:rPr>
          <w:b/>
          <w:i/>
        </w:rPr>
        <w:t>et al.</w:t>
      </w:r>
      <w:r>
        <w:t xml:space="preserve"> Re-evaluating prokaryotic species. </w:t>
      </w:r>
      <w:r>
        <w:rPr>
          <w:i/>
        </w:rPr>
        <w:t>Nature Reviews Microbiology</w:t>
      </w:r>
      <w:r>
        <w:t xml:space="preserve"> 2005;3:733–739.</w:t>
      </w:r>
    </w:p>
    <w:p w14:paraId="6AD8A9C1" w14:textId="77777777" w:rsidR="00EE5815" w:rsidRDefault="00342F63">
      <w:pPr>
        <w:pStyle w:val="Bibliography"/>
      </w:pPr>
      <w:bookmarkStart w:id="63" w:name="ref-Glaeser2015"/>
      <w:bookmarkEnd w:id="62"/>
      <w:r>
        <w:t xml:space="preserve">36. </w:t>
      </w:r>
      <w:r>
        <w:rPr>
          <w:b/>
        </w:rPr>
        <w:t>Glaeser SP, Kämpfer P</w:t>
      </w:r>
      <w:r>
        <w:t>. Multilocus sequence ana</w:t>
      </w:r>
      <w:r>
        <w:t xml:space="preserve">lysis (MLSA) in prokaryotic taxonomy. </w:t>
      </w:r>
      <w:r>
        <w:rPr>
          <w:i/>
        </w:rPr>
        <w:t>Systematic and Applied Microbiology</w:t>
      </w:r>
      <w:r>
        <w:t xml:space="preserve"> 2015;38:237–245.</w:t>
      </w:r>
    </w:p>
    <w:p w14:paraId="14F54D6C" w14:textId="77777777" w:rsidR="00EE5815" w:rsidRDefault="00342F63">
      <w:pPr>
        <w:pStyle w:val="Bibliography"/>
      </w:pPr>
      <w:bookmarkStart w:id="64" w:name="ref-Jolley2012"/>
      <w:bookmarkEnd w:id="63"/>
      <w:r>
        <w:t xml:space="preserve">37. </w:t>
      </w:r>
      <w:r>
        <w:rPr>
          <w:b/>
        </w:rPr>
        <w:t xml:space="preserve">Jolley KA, Bliss CM, Bennett JS, Bratcher HB, Brehony C </w:t>
      </w:r>
      <w:r>
        <w:rPr>
          <w:b/>
          <w:i/>
        </w:rPr>
        <w:t>et al.</w:t>
      </w:r>
      <w:r>
        <w:t xml:space="preserve"> Ribosomal multilocus sequence typing: universal characterization of bacteria from domain to strain</w:t>
      </w:r>
      <w:r>
        <w:t xml:space="preserve">. </w:t>
      </w:r>
      <w:r>
        <w:rPr>
          <w:i/>
        </w:rPr>
        <w:t>Microbiology</w:t>
      </w:r>
      <w:r>
        <w:t xml:space="preserve"> 2012;158:1005–1015.</w:t>
      </w:r>
    </w:p>
    <w:p w14:paraId="21A7E8E6" w14:textId="77777777" w:rsidR="00EE5815" w:rsidRDefault="00342F63">
      <w:pPr>
        <w:pStyle w:val="Bibliography"/>
      </w:pPr>
      <w:bookmarkStart w:id="65" w:name="ref-Brady2008"/>
      <w:bookmarkEnd w:id="64"/>
      <w:r>
        <w:t xml:space="preserve">38. </w:t>
      </w:r>
      <w:r>
        <w:rPr>
          <w:b/>
        </w:rPr>
        <w:t xml:space="preserve">Brady C, Cleenwerck I, Venter S, Vancanneyt M, Swings J </w:t>
      </w:r>
      <w:r>
        <w:rPr>
          <w:b/>
          <w:i/>
        </w:rPr>
        <w:t>et al.</w:t>
      </w:r>
      <w:r>
        <w:t xml:space="preserve"> Phylogeny and identification of Pantoea species associated with plants, humans and the natural environment based on multilocus sequence analysis (MLSA). </w:t>
      </w:r>
      <w:r>
        <w:rPr>
          <w:i/>
        </w:rPr>
        <w:t>S</w:t>
      </w:r>
      <w:r>
        <w:rPr>
          <w:i/>
        </w:rPr>
        <w:t>ystematic and Applied Microbiology</w:t>
      </w:r>
      <w:r>
        <w:t xml:space="preserve"> 2008;31:447–460.</w:t>
      </w:r>
    </w:p>
    <w:p w14:paraId="419E9007" w14:textId="77777777" w:rsidR="00EE5815" w:rsidRDefault="00342F63">
      <w:pPr>
        <w:pStyle w:val="Bibliography"/>
      </w:pPr>
      <w:bookmarkStart w:id="66" w:name="ref-Fox1992"/>
      <w:bookmarkEnd w:id="65"/>
      <w:r>
        <w:t xml:space="preserve">39. </w:t>
      </w:r>
      <w:r>
        <w:rPr>
          <w:b/>
        </w:rPr>
        <w:t>Fox GE, Wisotzkey JD, Jurtshuk P</w:t>
      </w:r>
      <w:r>
        <w:t xml:space="preserve">. How Close Is Close: 16S rRNA Sequence Identity May Not Be Sufficient To Guarantee Species Identity. </w:t>
      </w:r>
      <w:r>
        <w:rPr>
          <w:i/>
        </w:rPr>
        <w:t>International Journal of Systematic Bacteriology</w:t>
      </w:r>
      <w:r>
        <w:t xml:space="preserve"> 1992;42:166–170.</w:t>
      </w:r>
    </w:p>
    <w:p w14:paraId="7B083987" w14:textId="77777777" w:rsidR="00EE5815" w:rsidRDefault="00342F63">
      <w:pPr>
        <w:pStyle w:val="Bibliography"/>
      </w:pPr>
      <w:bookmarkStart w:id="67" w:name="ref-Konstantinidis2005"/>
      <w:bookmarkEnd w:id="66"/>
      <w:r>
        <w:t xml:space="preserve">40. </w:t>
      </w:r>
      <w:r>
        <w:rPr>
          <w:b/>
        </w:rPr>
        <w:t>Konstantinidis KT, Tiedje JM</w:t>
      </w:r>
      <w:r>
        <w:t xml:space="preserve">. Towards a genome-based taxonomy for prokaryotes. </w:t>
      </w:r>
      <w:r>
        <w:rPr>
          <w:i/>
        </w:rPr>
        <w:t>Journal of bacteriology</w:t>
      </w:r>
      <w:r>
        <w:t xml:space="preserve"> 2005;187:6258–6264.</w:t>
      </w:r>
    </w:p>
    <w:p w14:paraId="0593D9D8" w14:textId="77777777" w:rsidR="00EE5815" w:rsidRDefault="00342F63">
      <w:pPr>
        <w:pStyle w:val="Bibliography"/>
      </w:pPr>
      <w:bookmarkStart w:id="68" w:name="ref-Staley2006"/>
      <w:bookmarkEnd w:id="67"/>
      <w:r>
        <w:t xml:space="preserve">41. </w:t>
      </w:r>
      <w:r>
        <w:rPr>
          <w:b/>
        </w:rPr>
        <w:t>Staley JT</w:t>
      </w:r>
      <w:r>
        <w:t xml:space="preserve">. The bacterial species dilemma and the genomic-phylogenetic species concept. </w:t>
      </w:r>
      <w:r>
        <w:rPr>
          <w:i/>
        </w:rPr>
        <w:t>Philosophical transactions of the Roya</w:t>
      </w:r>
      <w:r>
        <w:rPr>
          <w:i/>
        </w:rPr>
        <w:t>l Society of London Series B, Biological sciences</w:t>
      </w:r>
      <w:r>
        <w:t xml:space="preserve"> 2006;361:1899–1909.</w:t>
      </w:r>
    </w:p>
    <w:p w14:paraId="1418F93B" w14:textId="77777777" w:rsidR="00EE5815" w:rsidRDefault="00342F63">
      <w:pPr>
        <w:pStyle w:val="Bibliography"/>
      </w:pPr>
      <w:bookmarkStart w:id="69" w:name="ref-RichterRosselloMora2009"/>
      <w:bookmarkEnd w:id="68"/>
      <w:r>
        <w:t xml:space="preserve">42. </w:t>
      </w:r>
      <w:r>
        <w:rPr>
          <w:b/>
        </w:rPr>
        <w:t>Richter M, Rosselló-Móra R</w:t>
      </w:r>
      <w:r>
        <w:t xml:space="preserve">. Shifting the genomic gold standard for the prokaryotic species definition. </w:t>
      </w:r>
      <w:r>
        <w:rPr>
          <w:i/>
        </w:rPr>
        <w:t>Proceedings of the National Academy of Sciences of the United States of America</w:t>
      </w:r>
      <w:r>
        <w:t xml:space="preserve"> 2009;106:19126–19131.</w:t>
      </w:r>
    </w:p>
    <w:p w14:paraId="1D1E0408" w14:textId="77777777" w:rsidR="00EE5815" w:rsidRDefault="00342F63">
      <w:pPr>
        <w:pStyle w:val="Bibliography"/>
      </w:pPr>
      <w:bookmarkStart w:id="70" w:name="ref-Francino2006"/>
      <w:bookmarkEnd w:id="69"/>
      <w:r>
        <w:t xml:space="preserve">43. </w:t>
      </w:r>
      <w:r>
        <w:rPr>
          <w:b/>
        </w:rPr>
        <w:t>Francino M, Santos S, Ochman H</w:t>
      </w:r>
      <w:r>
        <w:t xml:space="preserve">. </w:t>
      </w:r>
      <w:r>
        <w:rPr>
          <w:i/>
        </w:rPr>
        <w:t>Phylogenetic relationships of bacteria with special reference to endosymbionts and enteric species</w:t>
      </w:r>
      <w:r>
        <w:t>. New York: Springer</w:t>
      </w:r>
      <w:r>
        <w:t>; 2006.</w:t>
      </w:r>
    </w:p>
    <w:p w14:paraId="238D7835" w14:textId="77777777" w:rsidR="00EE5815" w:rsidRDefault="00342F63">
      <w:pPr>
        <w:pStyle w:val="Bibliography"/>
      </w:pPr>
      <w:bookmarkStart w:id="71" w:name="ref-Hauben1998"/>
      <w:bookmarkEnd w:id="70"/>
      <w:r>
        <w:lastRenderedPageBreak/>
        <w:t xml:space="preserve">44. </w:t>
      </w:r>
      <w:r>
        <w:rPr>
          <w:b/>
        </w:rPr>
        <w:t xml:space="preserve">Hauben L, Moore ERB, Vauterin L, Steenackers M, Mergaert J </w:t>
      </w:r>
      <w:r>
        <w:rPr>
          <w:b/>
          <w:i/>
        </w:rPr>
        <w:t>et al.</w:t>
      </w:r>
      <w:r>
        <w:t xml:space="preserve"> Phylogenetic Position of Phytopathogens within the Enterobacteriaceae. </w:t>
      </w:r>
      <w:r>
        <w:rPr>
          <w:i/>
        </w:rPr>
        <w:t>Systematic and Applied Microbiology</w:t>
      </w:r>
      <w:r>
        <w:t xml:space="preserve"> 1998;21:384–397.</w:t>
      </w:r>
    </w:p>
    <w:p w14:paraId="05493FCE" w14:textId="77777777" w:rsidR="00EE5815" w:rsidRDefault="00342F63">
      <w:pPr>
        <w:pStyle w:val="Bibliography"/>
      </w:pPr>
      <w:bookmarkStart w:id="72" w:name="ref-Naum2008"/>
      <w:bookmarkEnd w:id="71"/>
      <w:r>
        <w:t xml:space="preserve">45. </w:t>
      </w:r>
      <w:r>
        <w:rPr>
          <w:b/>
        </w:rPr>
        <w:t>Naum M, Brown EW, Mason-Gamer RJ</w:t>
      </w:r>
      <w:r>
        <w:t>. Is 16S rDNA a Re</w:t>
      </w:r>
      <w:r>
        <w:t xml:space="preserve">liable Phylogenetic Marker to Characterize Relationships Below the Family Level in the Enterobacteriaceae? </w:t>
      </w:r>
      <w:r>
        <w:rPr>
          <w:i/>
        </w:rPr>
        <w:t>Journal of Molecular Evolution</w:t>
      </w:r>
      <w:r>
        <w:t xml:space="preserve"> 2008;66:630–642.</w:t>
      </w:r>
    </w:p>
    <w:p w14:paraId="66217E4D" w14:textId="77777777" w:rsidR="00EE5815" w:rsidRDefault="00342F63">
      <w:pPr>
        <w:pStyle w:val="Bibliography"/>
      </w:pPr>
      <w:bookmarkStart w:id="73" w:name="ref-Sproer1999"/>
      <w:bookmarkEnd w:id="72"/>
      <w:r>
        <w:t xml:space="preserve">46. </w:t>
      </w:r>
      <w:r>
        <w:rPr>
          <w:b/>
        </w:rPr>
        <w:t>Spröer C, Mendrock U, Swiderski J, Lang E, Stackebrandt E</w:t>
      </w:r>
      <w:r>
        <w:t>. The phylogenetic position of Serratia,</w:t>
      </w:r>
      <w:r>
        <w:t xml:space="preserve"> Buttiauxella and some other genera of the family Enterobacteriaceae. </w:t>
      </w:r>
      <w:r>
        <w:rPr>
          <w:i/>
        </w:rPr>
        <w:t>International Journal of Systematic Bacteriology</w:t>
      </w:r>
      <w:r>
        <w:t xml:space="preserve"> 1999;49 Pt 4:1433–1438.</w:t>
      </w:r>
    </w:p>
    <w:p w14:paraId="2DF74037" w14:textId="1F2F1D29" w:rsidR="00EE5815" w:rsidRDefault="00342F63">
      <w:pPr>
        <w:pStyle w:val="Bibliography"/>
      </w:pPr>
      <w:bookmarkStart w:id="74" w:name="ref-Adeolu2016"/>
      <w:bookmarkEnd w:id="73"/>
      <w:r>
        <w:t xml:space="preserve">47. </w:t>
      </w:r>
      <w:r>
        <w:rPr>
          <w:b/>
        </w:rPr>
        <w:t>Adeolu M, Alnajar S, Naushad S, Gupta RS</w:t>
      </w:r>
      <w:r>
        <w:t xml:space="preserve">. Genome-based phylogeny and taxonomy of the </w:t>
      </w:r>
      <w:del w:id="75" w:author="Kim Hinz" w:date="2021-01-18T11:53:00Z">
        <w:r w:rsidDel="008C77D4">
          <w:delText>‘Enterobacteriales’</w:delText>
        </w:r>
      </w:del>
      <w:ins w:id="76" w:author="Kim Hinz" w:date="2021-01-18T11:53:00Z">
        <w:r w:rsidR="008C77D4">
          <w:t>'Enterobacteriales</w:t>
        </w:r>
      </w:ins>
      <w:r w:rsidR="002616AE">
        <w:t>'</w:t>
      </w:r>
      <w:r>
        <w:t>: Pro</w:t>
      </w:r>
      <w:r>
        <w:t xml:space="preserve">posal for </w:t>
      </w:r>
      <w:proofErr w:type="spellStart"/>
      <w:r>
        <w:t>enterobacterales</w:t>
      </w:r>
      <w:proofErr w:type="spellEnd"/>
      <w:r>
        <w:t xml:space="preserve"> ord. nov. divided into the families Enterobacteriaceae, Erwiniaceae fam. nov., Pectobacteriaceae fam. nov., Yersiniaceae fam. nov., Hafniaceae fam. nov., Morgane. </w:t>
      </w:r>
      <w:r>
        <w:rPr>
          <w:i/>
        </w:rPr>
        <w:t>International Journal of Systematic and Evolutionary Microbiology</w:t>
      </w:r>
      <w:r>
        <w:t xml:space="preserve"> </w:t>
      </w:r>
      <w:r>
        <w:t>2016;66:5575–5599.</w:t>
      </w:r>
    </w:p>
    <w:p w14:paraId="01675B92" w14:textId="77777777" w:rsidR="00EE5815" w:rsidRDefault="00342F63">
      <w:pPr>
        <w:pStyle w:val="Bibliography"/>
      </w:pPr>
      <w:bookmarkStart w:id="77" w:name="ref-Rezzonico2016"/>
      <w:bookmarkEnd w:id="74"/>
      <w:r>
        <w:t xml:space="preserve">48. </w:t>
      </w:r>
      <w:r>
        <w:rPr>
          <w:b/>
        </w:rPr>
        <w:t xml:space="preserve">Rezzonico F, Smits THM, Born Y, Blom J, Frey JE </w:t>
      </w:r>
      <w:r>
        <w:rPr>
          <w:b/>
          <w:i/>
        </w:rPr>
        <w:t>et al.</w:t>
      </w:r>
      <w:r>
        <w:t xml:space="preserve"> Erwinia gerundensis sp. nov., a cosmopolitan epiphyte originally isolated from pome fruit trees. </w:t>
      </w:r>
      <w:r>
        <w:rPr>
          <w:i/>
        </w:rPr>
        <w:t>International Journal of Systematic and Evolutionary Microbiology</w:t>
      </w:r>
      <w:r>
        <w:t xml:space="preserve"> 2016;66:1583–15</w:t>
      </w:r>
      <w:r>
        <w:t>92.</w:t>
      </w:r>
    </w:p>
    <w:p w14:paraId="75309E7E" w14:textId="77777777" w:rsidR="00EE5815" w:rsidRDefault="00342F63">
      <w:pPr>
        <w:pStyle w:val="Bibliography"/>
      </w:pPr>
      <w:bookmarkStart w:id="78" w:name="ref-Koonin2005"/>
      <w:bookmarkEnd w:id="77"/>
      <w:r>
        <w:t xml:space="preserve">49. </w:t>
      </w:r>
      <w:r>
        <w:rPr>
          <w:b/>
        </w:rPr>
        <w:t>Koonin EV</w:t>
      </w:r>
      <w:r>
        <w:t xml:space="preserve">. Orthologs, Paralogs, and Evolutionary Genomics. </w:t>
      </w:r>
      <w:r>
        <w:rPr>
          <w:i/>
        </w:rPr>
        <w:t>Annual Review of Genetics</w:t>
      </w:r>
      <w:r>
        <w:t xml:space="preserve"> 2005;39:309–338.</w:t>
      </w:r>
    </w:p>
    <w:p w14:paraId="653D394A" w14:textId="77777777" w:rsidR="00EE5815" w:rsidRDefault="00342F63">
      <w:pPr>
        <w:pStyle w:val="Bibliography"/>
      </w:pPr>
      <w:bookmarkStart w:id="79" w:name="ref-Hedegaard1999"/>
      <w:bookmarkEnd w:id="78"/>
      <w:r>
        <w:t xml:space="preserve">50. </w:t>
      </w:r>
      <w:r>
        <w:rPr>
          <w:b/>
        </w:rPr>
        <w:t>Hedegaard J, Steffensen S, Nørskov-Lauritsen N, Mortensen K, Sperling-Petersen H</w:t>
      </w:r>
      <w:r>
        <w:t>. Identification of Enterobacteriaceae by partial sequencing o</w:t>
      </w:r>
      <w:r>
        <w:t xml:space="preserve">f the gene encoding translation initiation factor 2. </w:t>
      </w:r>
      <w:r>
        <w:rPr>
          <w:i/>
        </w:rPr>
        <w:t>International Journal of Systematic Bacteriology</w:t>
      </w:r>
      <w:r>
        <w:t xml:space="preserve"> 1999;49 Pt 4:1531–1538.</w:t>
      </w:r>
    </w:p>
    <w:p w14:paraId="78CBB873" w14:textId="77777777" w:rsidR="00EE5815" w:rsidRDefault="00342F63">
      <w:pPr>
        <w:pStyle w:val="Bibliography"/>
      </w:pPr>
      <w:bookmarkStart w:id="80" w:name="ref-Dauga2002"/>
      <w:bookmarkEnd w:id="79"/>
      <w:r>
        <w:t xml:space="preserve">51. </w:t>
      </w:r>
      <w:r>
        <w:rPr>
          <w:b/>
        </w:rPr>
        <w:t>Dauga C</w:t>
      </w:r>
      <w:r>
        <w:t>. Evolution of the gyrB gene and the molecular phylogeny of Enterobacteriaceae: A model molecule for molecular systemat</w:t>
      </w:r>
      <w:r>
        <w:t xml:space="preserve">ic studies. </w:t>
      </w:r>
      <w:r>
        <w:rPr>
          <w:i/>
        </w:rPr>
        <w:t>International Journal of Systematic and Evolutionary Microbiology</w:t>
      </w:r>
      <w:r>
        <w:t xml:space="preserve"> 2002;52:531–547.</w:t>
      </w:r>
    </w:p>
    <w:p w14:paraId="3A701B8C" w14:textId="77777777" w:rsidR="00EE5815" w:rsidRDefault="00342F63">
      <w:pPr>
        <w:pStyle w:val="Bibliography"/>
      </w:pPr>
      <w:bookmarkStart w:id="81" w:name="ref-Mollet1997"/>
      <w:bookmarkEnd w:id="80"/>
      <w:r>
        <w:t xml:space="preserve">52. </w:t>
      </w:r>
      <w:r>
        <w:rPr>
          <w:b/>
        </w:rPr>
        <w:t>Mollet C, Drancourt M, Raoult D</w:t>
      </w:r>
      <w:r>
        <w:t xml:space="preserve">. rpoB sequence analysis as a novel basis for bacterial identification. </w:t>
      </w:r>
      <w:r>
        <w:rPr>
          <w:i/>
        </w:rPr>
        <w:t>Molecular Microbiology</w:t>
      </w:r>
      <w:r>
        <w:t xml:space="preserve"> 1997;26:1005–1011.</w:t>
      </w:r>
    </w:p>
    <w:p w14:paraId="79DDA8CA" w14:textId="77777777" w:rsidR="00EE5815" w:rsidRDefault="00342F63">
      <w:pPr>
        <w:pStyle w:val="Bibliography"/>
      </w:pPr>
      <w:bookmarkStart w:id="82" w:name="ref-Paradis2005"/>
      <w:bookmarkEnd w:id="81"/>
      <w:r>
        <w:t xml:space="preserve">53. </w:t>
      </w:r>
      <w:r>
        <w:rPr>
          <w:b/>
        </w:rPr>
        <w:t xml:space="preserve">Paradis </w:t>
      </w:r>
      <w:r>
        <w:rPr>
          <w:b/>
        </w:rPr>
        <w:t xml:space="preserve">S, Boissinot M, Paquette N, Bélanger S, Martel E </w:t>
      </w:r>
      <w:r>
        <w:rPr>
          <w:b/>
          <w:i/>
        </w:rPr>
        <w:t>et al.</w:t>
      </w:r>
      <w:r>
        <w:t xml:space="preserve"> Phylogeny of the Enterobacteriaceae based on genes encoding elongation factor Tu and F-ATPase </w:t>
      </w:r>
      <m:oMath>
        <m:r>
          <w:rPr>
            <w:rFonts w:ascii="Cambria Math" w:hAnsi="Cambria Math"/>
          </w:rPr>
          <m:t>β</m:t>
        </m:r>
      </m:oMath>
      <w:r>
        <w:t xml:space="preserve">-subunit. </w:t>
      </w:r>
      <w:r>
        <w:rPr>
          <w:i/>
        </w:rPr>
        <w:t>International journal of systematic and evolutionary microbiology</w:t>
      </w:r>
      <w:r>
        <w:t xml:space="preserve"> 2005;55:2013–2025.</w:t>
      </w:r>
    </w:p>
    <w:p w14:paraId="47A152E8" w14:textId="77777777" w:rsidR="00EE5815" w:rsidRDefault="00342F63">
      <w:pPr>
        <w:pStyle w:val="Bibliography"/>
      </w:pPr>
      <w:bookmarkStart w:id="83" w:name="ref-Brady2010"/>
      <w:bookmarkEnd w:id="82"/>
      <w:r>
        <w:lastRenderedPageBreak/>
        <w:t xml:space="preserve">54. </w:t>
      </w:r>
      <w:r>
        <w:rPr>
          <w:b/>
        </w:rPr>
        <w:t>Brady</w:t>
      </w:r>
      <w:r>
        <w:rPr>
          <w:b/>
        </w:rPr>
        <w:t xml:space="preserve"> CL, Venter SN, Cleenwerck I, Vandemeulebroecke K, De Vos P </w:t>
      </w:r>
      <w:r>
        <w:rPr>
          <w:b/>
          <w:i/>
        </w:rPr>
        <w:t>et al.</w:t>
      </w:r>
      <w:r>
        <w:t xml:space="preserve"> Transfer of Pantoea citrea, Pantoea punctata and Pantoea terrea to the genus Tatumella emend. as Tatumella citrea comb. nov., Tatumella punctata comb. nov. and Tatumella terrea comb. nov. a</w:t>
      </w:r>
      <w:r>
        <w:t xml:space="preserve">nd description of Tatumella morbirosei sp. nov. </w:t>
      </w:r>
      <w:r>
        <w:rPr>
          <w:i/>
        </w:rPr>
        <w:t>International Journal of Systematic and Evolutionary Microbiology</w:t>
      </w:r>
      <w:r>
        <w:t xml:space="preserve"> 2010;60:484–494.</w:t>
      </w:r>
    </w:p>
    <w:p w14:paraId="12F65C23" w14:textId="77777777" w:rsidR="00EE5815" w:rsidRDefault="00342F63">
      <w:pPr>
        <w:pStyle w:val="Bibliography"/>
      </w:pPr>
      <w:bookmarkStart w:id="84" w:name="ref-Brady2009"/>
      <w:bookmarkEnd w:id="83"/>
      <w:r>
        <w:t xml:space="preserve">55. </w:t>
      </w:r>
      <w:r>
        <w:rPr>
          <w:b/>
        </w:rPr>
        <w:t xml:space="preserve">Brady C, Venter S, Cleenwerck I, Engelbeen K, Vancanneyt M </w:t>
      </w:r>
      <w:r>
        <w:rPr>
          <w:b/>
          <w:i/>
        </w:rPr>
        <w:t>et al.</w:t>
      </w:r>
      <w:r>
        <w:t xml:space="preserve"> Pantoea vagans sp nov., Pantoea eucalypti sp nov., Pant</w:t>
      </w:r>
      <w:r>
        <w:t xml:space="preserve">oea deleyi sp nov and Pantoea anthophila sp nov. </w:t>
      </w:r>
      <w:r>
        <w:rPr>
          <w:i/>
        </w:rPr>
        <w:t>International Journal of Systematic and Evolutionary Microbiology</w:t>
      </w:r>
      <w:r>
        <w:t xml:space="preserve"> 2009;59:2339–2345.</w:t>
      </w:r>
    </w:p>
    <w:p w14:paraId="103953A1" w14:textId="77777777" w:rsidR="00EE5815" w:rsidRDefault="00342F63">
      <w:pPr>
        <w:pStyle w:val="Bibliography"/>
      </w:pPr>
      <w:bookmarkStart w:id="85" w:name="ref-Moretti2011"/>
      <w:bookmarkEnd w:id="84"/>
      <w:r>
        <w:t xml:space="preserve">56. </w:t>
      </w:r>
      <w:r>
        <w:rPr>
          <w:b/>
        </w:rPr>
        <w:t xml:space="preserve">Moretti C, Hosni T, Vandemeulebroecke K, Brady C, De Vos P </w:t>
      </w:r>
      <w:r>
        <w:rPr>
          <w:b/>
          <w:i/>
        </w:rPr>
        <w:t>et al.</w:t>
      </w:r>
      <w:r>
        <w:t xml:space="preserve"> </w:t>
      </w:r>
      <w:r>
        <w:t xml:space="preserve">Erwinia oleae sp. nov., isolated from olive knots caused by Pseudomonas savastanoi pv. savastanoi. </w:t>
      </w:r>
      <w:r>
        <w:rPr>
          <w:i/>
        </w:rPr>
        <w:t>International Journal of Systematic and Evolutionary Microbiology</w:t>
      </w:r>
      <w:r>
        <w:t xml:space="preserve"> 2011;61:2745–2752.</w:t>
      </w:r>
    </w:p>
    <w:p w14:paraId="024A01B6" w14:textId="77777777" w:rsidR="00EE5815" w:rsidRDefault="00342F63">
      <w:pPr>
        <w:pStyle w:val="Bibliography"/>
      </w:pPr>
      <w:bookmarkStart w:id="86" w:name="ref-Brady2011"/>
      <w:bookmarkEnd w:id="85"/>
      <w:r>
        <w:t xml:space="preserve">57. </w:t>
      </w:r>
      <w:r>
        <w:rPr>
          <w:b/>
        </w:rPr>
        <w:t xml:space="preserve">Brady CL, Goszczynska T, Venter SN, Cleenwerck I, Vos P de </w:t>
      </w:r>
      <w:r>
        <w:rPr>
          <w:b/>
          <w:i/>
        </w:rPr>
        <w:t>et al.</w:t>
      </w:r>
      <w:r>
        <w:t xml:space="preserve"> Pantoea allii sp. nov., isolated from onion plants and seed. </w:t>
      </w:r>
      <w:r>
        <w:rPr>
          <w:i/>
        </w:rPr>
        <w:t>International Journal of Systematic and Evolutionary Microbiology</w:t>
      </w:r>
      <w:r>
        <w:t xml:space="preserve"> 2011;61:932–937.</w:t>
      </w:r>
    </w:p>
    <w:p w14:paraId="6C305BC3" w14:textId="77777777" w:rsidR="00EE5815" w:rsidRDefault="00342F63">
      <w:pPr>
        <w:pStyle w:val="Bibliography"/>
      </w:pPr>
      <w:bookmarkStart w:id="87" w:name="ref-Brady2012"/>
      <w:bookmarkEnd w:id="86"/>
      <w:r>
        <w:t xml:space="preserve">58. </w:t>
      </w:r>
      <w:r>
        <w:rPr>
          <w:b/>
        </w:rPr>
        <w:t>Brady CL, Cleenwerck I, Westhuizen L van d</w:t>
      </w:r>
      <w:r>
        <w:rPr>
          <w:b/>
        </w:rPr>
        <w:t xml:space="preserve">er, Venter SN, Coutinho TA </w:t>
      </w:r>
      <w:r>
        <w:rPr>
          <w:b/>
          <w:i/>
        </w:rPr>
        <w:t>et al.</w:t>
      </w:r>
      <w:r>
        <w:t xml:space="preserve"> Pantoea rodasii sp. nov., Pantoea rwandensis sp. nov. and Pantoea wallisii sp. nov., isolated from Eucalyptus. </w:t>
      </w:r>
      <w:r>
        <w:rPr>
          <w:i/>
        </w:rPr>
        <w:t>International Journal of Systematic and Evolutionary Microbiology</w:t>
      </w:r>
      <w:r>
        <w:t xml:space="preserve"> 2012;62:1457–1464.</w:t>
      </w:r>
    </w:p>
    <w:p w14:paraId="163D2DF9" w14:textId="3096750A" w:rsidR="00EE5815" w:rsidRDefault="00342F63">
      <w:pPr>
        <w:pStyle w:val="Bibliography"/>
      </w:pPr>
      <w:bookmarkStart w:id="88" w:name="ref-Gueule2015"/>
      <w:bookmarkEnd w:id="87"/>
      <w:r>
        <w:t xml:space="preserve">59. </w:t>
      </w:r>
      <w:r>
        <w:rPr>
          <w:b/>
        </w:rPr>
        <w:t>Gueule D, Fourny G, Ag</w:t>
      </w:r>
      <w:r>
        <w:rPr>
          <w:b/>
        </w:rPr>
        <w:t xml:space="preserve">eron E, Le Flèche-Matéos A, Vandenbogaert M </w:t>
      </w:r>
      <w:r>
        <w:rPr>
          <w:b/>
          <w:i/>
        </w:rPr>
        <w:t>et al.</w:t>
      </w:r>
      <w:r>
        <w:t xml:space="preserve"> Pantoea coffeiphila sp. nov., cause of the </w:t>
      </w:r>
      <w:del w:id="89" w:author="Kim Hinz" w:date="2021-01-18T11:53:00Z">
        <w:r w:rsidDel="008C77D4">
          <w:delText>‘</w:delText>
        </w:r>
      </w:del>
      <w:r w:rsidR="002616AE">
        <w:t>"</w:t>
      </w:r>
      <w:r>
        <w:t xml:space="preserve">potato </w:t>
      </w:r>
      <w:del w:id="90" w:author="Kim Hinz" w:date="2021-01-18T11:53:00Z">
        <w:r w:rsidDel="008C77D4">
          <w:delText xml:space="preserve">taste’ </w:delText>
        </w:r>
      </w:del>
      <w:ins w:id="91" w:author="Kim Hinz" w:date="2021-01-18T11:53:00Z">
        <w:r w:rsidR="008C77D4">
          <w:t>taste</w:t>
        </w:r>
      </w:ins>
      <w:r w:rsidR="002616AE">
        <w:t>'</w:t>
      </w:r>
      <w:ins w:id="92" w:author="Kim Hinz" w:date="2021-01-18T11:53:00Z">
        <w:r w:rsidR="008C77D4">
          <w:t xml:space="preserve"> </w:t>
        </w:r>
      </w:ins>
      <w:r>
        <w:t xml:space="preserve">of Arabica coffee from the African great </w:t>
      </w:r>
      <w:proofErr w:type="gramStart"/>
      <w:r>
        <w:t>lakes</w:t>
      </w:r>
      <w:proofErr w:type="gramEnd"/>
      <w:r>
        <w:t xml:space="preserve"> region. </w:t>
      </w:r>
      <w:r>
        <w:rPr>
          <w:i/>
        </w:rPr>
        <w:t>International Journal of Systematic and Evolutionary Microbiology</w:t>
      </w:r>
      <w:r>
        <w:t xml:space="preserve"> 2015;65:23–29.</w:t>
      </w:r>
    </w:p>
    <w:p w14:paraId="441963AD" w14:textId="77777777" w:rsidR="00EE5815" w:rsidRDefault="00342F63">
      <w:pPr>
        <w:pStyle w:val="Bibliography"/>
      </w:pPr>
      <w:bookmarkStart w:id="93" w:name="ref-Octavia2014"/>
      <w:bookmarkEnd w:id="88"/>
      <w:r>
        <w:t xml:space="preserve">60. </w:t>
      </w:r>
      <w:r>
        <w:rPr>
          <w:b/>
        </w:rPr>
        <w:t>Octavia</w:t>
      </w:r>
      <w:r>
        <w:rPr>
          <w:b/>
        </w:rPr>
        <w:t xml:space="preserve"> S, Lan R</w:t>
      </w:r>
      <w:r>
        <w:t xml:space="preserve">. The Family Enterobacteriaceae. </w:t>
      </w:r>
      <w:r>
        <w:rPr>
          <w:i/>
        </w:rPr>
        <w:t>The Prokaryotes: Gammaproteobacteria</w:t>
      </w:r>
      <w:r>
        <w:t xml:space="preserve"> 2014;225–286.</w:t>
      </w:r>
    </w:p>
    <w:p w14:paraId="1D11C2DC" w14:textId="77777777" w:rsidR="00EE5815" w:rsidRDefault="00342F63">
      <w:pPr>
        <w:pStyle w:val="Bibliography"/>
      </w:pPr>
      <w:bookmarkStart w:id="94" w:name="ref-Seemann2014"/>
      <w:bookmarkEnd w:id="93"/>
      <w:r>
        <w:t xml:space="preserve">61. </w:t>
      </w:r>
      <w:r>
        <w:rPr>
          <w:b/>
        </w:rPr>
        <w:t>Seemann T</w:t>
      </w:r>
      <w:r>
        <w:t xml:space="preserve">. Prokka: Rapid prokaryotic genome annotation. </w:t>
      </w:r>
      <w:r>
        <w:rPr>
          <w:i/>
        </w:rPr>
        <w:t>Bioinformatics</w:t>
      </w:r>
      <w:r>
        <w:t xml:space="preserve"> 2014;30:2068–2069.</w:t>
      </w:r>
    </w:p>
    <w:p w14:paraId="4D6D31AF" w14:textId="77777777" w:rsidR="00EE5815" w:rsidRDefault="00342F63">
      <w:pPr>
        <w:pStyle w:val="Bibliography"/>
      </w:pPr>
      <w:bookmarkStart w:id="95" w:name="ref-Contreras-Moreira2013"/>
      <w:bookmarkEnd w:id="94"/>
      <w:r>
        <w:t xml:space="preserve">62. </w:t>
      </w:r>
      <w:r>
        <w:rPr>
          <w:b/>
        </w:rPr>
        <w:t>Contreras-Moreira B, Vinuesa P</w:t>
      </w:r>
      <w:r>
        <w:t>. GET_HOMOLOGUES, a versatile softw</w:t>
      </w:r>
      <w:r>
        <w:t xml:space="preserve">are package for scalable and robust microbial pangenome analysis. </w:t>
      </w:r>
      <w:r>
        <w:rPr>
          <w:i/>
        </w:rPr>
        <w:t>Applied and Environmental Microbiology</w:t>
      </w:r>
      <w:r>
        <w:t xml:space="preserve"> 2013;79:7696–7701.</w:t>
      </w:r>
    </w:p>
    <w:p w14:paraId="7117F684" w14:textId="77777777" w:rsidR="00EE5815" w:rsidRDefault="00342F63">
      <w:pPr>
        <w:pStyle w:val="Bibliography"/>
      </w:pPr>
      <w:bookmarkStart w:id="96" w:name="ref-RCore2019"/>
      <w:bookmarkEnd w:id="95"/>
      <w:r>
        <w:t xml:space="preserve">63. </w:t>
      </w:r>
      <w:r>
        <w:rPr>
          <w:b/>
        </w:rPr>
        <w:t>R Core Team</w:t>
      </w:r>
      <w:r>
        <w:t xml:space="preserve">. R: A language and environment for statistical computing. </w:t>
      </w:r>
      <w:r>
        <w:rPr>
          <w:i/>
        </w:rPr>
        <w:t>R Foundation for Statistical Computing</w:t>
      </w:r>
      <w:r>
        <w:t xml:space="preserve">. </w:t>
      </w:r>
      <w:hyperlink r:id="rId23">
        <w:r>
          <w:rPr>
            <w:rStyle w:val="Hyperlink"/>
          </w:rPr>
          <w:t>https://www.r-project.org/</w:t>
        </w:r>
      </w:hyperlink>
      <w:r>
        <w:t xml:space="preserve"> (2019).</w:t>
      </w:r>
    </w:p>
    <w:p w14:paraId="3F590E07" w14:textId="77777777" w:rsidR="00EE5815" w:rsidRDefault="00342F63">
      <w:pPr>
        <w:pStyle w:val="Bibliography"/>
      </w:pPr>
      <w:bookmarkStart w:id="97" w:name="ref-Pages2020"/>
      <w:bookmarkEnd w:id="96"/>
      <w:r>
        <w:lastRenderedPageBreak/>
        <w:t xml:space="preserve">64. </w:t>
      </w:r>
      <w:r>
        <w:rPr>
          <w:b/>
        </w:rPr>
        <w:t>Pages H, Aboyoun P, Gentleman R, Debroy S</w:t>
      </w:r>
      <w:r>
        <w:t>. Biostrings: Efficient manipulation of biological strings.</w:t>
      </w:r>
    </w:p>
    <w:p w14:paraId="567C07EB" w14:textId="77777777" w:rsidR="00EE5815" w:rsidRDefault="00342F63">
      <w:pPr>
        <w:pStyle w:val="Bibliography"/>
      </w:pPr>
      <w:bookmarkStart w:id="98" w:name="ref-Bodenhofer2015"/>
      <w:bookmarkEnd w:id="97"/>
      <w:r>
        <w:t xml:space="preserve">65. </w:t>
      </w:r>
      <w:r>
        <w:rPr>
          <w:b/>
        </w:rPr>
        <w:t>Bodenhofer U, Bonatesta E, Horejs-Kainrath C, Hochreiter S</w:t>
      </w:r>
      <w:r>
        <w:t>. msa: an R package for mu</w:t>
      </w:r>
      <w:r>
        <w:t xml:space="preserve">ltiple sequence alignment. </w:t>
      </w:r>
      <w:r>
        <w:rPr>
          <w:i/>
        </w:rPr>
        <w:t>Bioinformatics</w:t>
      </w:r>
      <w:r>
        <w:t xml:space="preserve"> 2015;31:3997–3999.</w:t>
      </w:r>
    </w:p>
    <w:p w14:paraId="6F48B95B" w14:textId="77777777" w:rsidR="00EE5815" w:rsidRDefault="00342F63">
      <w:pPr>
        <w:pStyle w:val="Bibliography"/>
      </w:pPr>
      <w:bookmarkStart w:id="99" w:name="ref-Charif2007"/>
      <w:bookmarkEnd w:id="98"/>
      <w:r>
        <w:t xml:space="preserve">66. </w:t>
      </w:r>
      <w:r>
        <w:rPr>
          <w:b/>
        </w:rPr>
        <w:t>Charif D, Lobry JR</w:t>
      </w:r>
      <w:r>
        <w:t>. Seqin{R} 1.0-2: a contributed package to the {R} project for statistical computing devoted to biological sequences retrieval and analysis. In: Bastolla U, Porto M, Roman H</w:t>
      </w:r>
      <w:r>
        <w:t xml:space="preserve">E, Vendruscolo M (editors). </w:t>
      </w:r>
      <w:r>
        <w:rPr>
          <w:i/>
        </w:rPr>
        <w:t>Structural approaches to sequence evolution: Molecules, networks, populations</w:t>
      </w:r>
      <w:r>
        <w:t>. New York: Springer Verlag; 2007. pp. 207–232.</w:t>
      </w:r>
    </w:p>
    <w:p w14:paraId="53FBC2FB" w14:textId="77777777" w:rsidR="00EE5815" w:rsidRDefault="00342F63">
      <w:pPr>
        <w:pStyle w:val="Bibliography"/>
      </w:pPr>
      <w:bookmarkStart w:id="100" w:name="ref-Kumar2012"/>
      <w:bookmarkEnd w:id="99"/>
      <w:r>
        <w:t xml:space="preserve">67. </w:t>
      </w:r>
      <w:r>
        <w:rPr>
          <w:b/>
        </w:rPr>
        <w:t>Kumar S, Stecher G, Peterson D, Tamura K</w:t>
      </w:r>
      <w:r>
        <w:t>. MEGA-CC: Computing core of molecular evolutionary genetic</w:t>
      </w:r>
      <w:r>
        <w:t xml:space="preserve">s analysis program for automated and iterative data analysis. </w:t>
      </w:r>
      <w:r>
        <w:rPr>
          <w:i/>
        </w:rPr>
        <w:t>Bioinformatics</w:t>
      </w:r>
      <w:r>
        <w:t xml:space="preserve"> 2012;28:2685–2686.</w:t>
      </w:r>
    </w:p>
    <w:p w14:paraId="7C73F8D0" w14:textId="77777777" w:rsidR="00EE5815" w:rsidRDefault="00342F63">
      <w:pPr>
        <w:pStyle w:val="Bibliography"/>
      </w:pPr>
      <w:bookmarkStart w:id="101" w:name="ref-Xie2020"/>
      <w:bookmarkEnd w:id="100"/>
      <w:r>
        <w:t xml:space="preserve">68. </w:t>
      </w:r>
      <w:r>
        <w:rPr>
          <w:b/>
        </w:rPr>
        <w:t>Xie Y</w:t>
      </w:r>
      <w:r>
        <w:t>. knitr: A General-Purpose Package for Dynamic Report Generation in R.</w:t>
      </w:r>
    </w:p>
    <w:p w14:paraId="081D3768" w14:textId="77777777" w:rsidR="00EE5815" w:rsidRDefault="00342F63">
      <w:pPr>
        <w:pStyle w:val="Bibliography"/>
      </w:pPr>
      <w:bookmarkStart w:id="102" w:name="ref-Wickham2016"/>
      <w:bookmarkEnd w:id="101"/>
      <w:r>
        <w:t xml:space="preserve">69. </w:t>
      </w:r>
      <w:r>
        <w:rPr>
          <w:b/>
        </w:rPr>
        <w:t>Wickham H</w:t>
      </w:r>
      <w:r>
        <w:t xml:space="preserve">. </w:t>
      </w:r>
      <w:r>
        <w:rPr>
          <w:i/>
        </w:rPr>
        <w:t>ggplot2: Elegant Graphics for Data Analysis</w:t>
      </w:r>
      <w:r>
        <w:t>. New York: Springer V</w:t>
      </w:r>
      <w:r>
        <w:t xml:space="preserve">erlag. </w:t>
      </w:r>
      <w:hyperlink r:id="rId24">
        <w:r>
          <w:rPr>
            <w:rStyle w:val="Hyperlink"/>
          </w:rPr>
          <w:t>https://ggplot2.tidyverse.org</w:t>
        </w:r>
      </w:hyperlink>
      <w:r>
        <w:t xml:space="preserve"> (2016).</w:t>
      </w:r>
    </w:p>
    <w:p w14:paraId="63E33D5D" w14:textId="77777777" w:rsidR="00EE5815" w:rsidRDefault="00342F63">
      <w:pPr>
        <w:pStyle w:val="Bibliography"/>
      </w:pPr>
      <w:bookmarkStart w:id="103" w:name="ref-Kumar2018"/>
      <w:bookmarkEnd w:id="102"/>
      <w:r>
        <w:t xml:space="preserve">70. </w:t>
      </w:r>
      <w:r>
        <w:rPr>
          <w:b/>
        </w:rPr>
        <w:t>Kumar S, Stecher G, Li M, Knyaz C, Tamura K</w:t>
      </w:r>
      <w:r>
        <w:t xml:space="preserve">. MEGA X: Molecular evolutionary genetics analysis across computing platforms. </w:t>
      </w:r>
      <w:r>
        <w:rPr>
          <w:i/>
        </w:rPr>
        <w:t>Molecular Biology and Evolution</w:t>
      </w:r>
      <w:r>
        <w:t xml:space="preserve"> 2018;35:1547–1549.</w:t>
      </w:r>
    </w:p>
    <w:bookmarkEnd w:id="28"/>
    <w:bookmarkEnd w:id="103"/>
    <w:p w14:paraId="1FB5F58C" w14:textId="77777777" w:rsidR="00EE5815" w:rsidRDefault="00342F63">
      <w:r>
        <w:br w:type="page"/>
      </w:r>
    </w:p>
    <w:p w14:paraId="2299D0C1" w14:textId="77777777" w:rsidR="00EE5815" w:rsidRDefault="00342F63">
      <w:pPr>
        <w:pStyle w:val="Heading1"/>
      </w:pPr>
      <w:bookmarkStart w:id="104" w:name="appendix"/>
      <w:r>
        <w:lastRenderedPageBreak/>
        <w:t>Appendix</w:t>
      </w:r>
      <w:bookmarkEnd w:id="104"/>
    </w:p>
    <w:sectPr w:rsidR="00EE58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49D34" w14:textId="77777777" w:rsidR="00342F63" w:rsidRDefault="00342F63">
      <w:pPr>
        <w:spacing w:after="0"/>
      </w:pPr>
      <w:r>
        <w:separator/>
      </w:r>
    </w:p>
  </w:endnote>
  <w:endnote w:type="continuationSeparator" w:id="0">
    <w:p w14:paraId="1A9D2092" w14:textId="77777777" w:rsidR="00342F63" w:rsidRDefault="00342F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4D689" w14:textId="77777777" w:rsidR="00342F63" w:rsidRDefault="00342F63">
      <w:r>
        <w:separator/>
      </w:r>
    </w:p>
  </w:footnote>
  <w:footnote w:type="continuationSeparator" w:id="0">
    <w:p w14:paraId="0A18C61A" w14:textId="77777777" w:rsidR="00342F63" w:rsidRDefault="00342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CF83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m Hinz">
    <w15:presenceInfo w15:providerId="Windows Live" w15:userId="1d566a7aa36ee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szAyszQyNzO1MDFX0lEKTi0uzszPAykwrAUAPldS+SwAAAA="/>
  </w:docVars>
  <w:rsids>
    <w:rsidRoot w:val="00590D07"/>
    <w:rsid w:val="00011C8B"/>
    <w:rsid w:val="002616AE"/>
    <w:rsid w:val="00294EC7"/>
    <w:rsid w:val="00342F63"/>
    <w:rsid w:val="004E29B3"/>
    <w:rsid w:val="00590D07"/>
    <w:rsid w:val="00784D58"/>
    <w:rsid w:val="008C77D4"/>
    <w:rsid w:val="008D6863"/>
    <w:rsid w:val="00B86B75"/>
    <w:rsid w:val="00BC48D5"/>
    <w:rsid w:val="00C36279"/>
    <w:rsid w:val="00E315A3"/>
    <w:rsid w:val="00EE58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A765"/>
  <w15:docId w15:val="{3F781292-619B-4E8F-9E87-3A94608B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My_Header1"/>
    <w:basedOn w:val="Normal"/>
    <w:next w:val="Header"/>
    <w:uiPriority w:val="9"/>
    <w:qFormat/>
    <w:rsid w:val="000813F9"/>
    <w:pPr>
      <w:keepNext/>
      <w:keepLines/>
      <w:spacing w:before="120" w:after="120"/>
      <w:jc w:val="both"/>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aliases w:val="My_Header2"/>
    <w:basedOn w:val="Normal"/>
    <w:next w:val="Header"/>
    <w:uiPriority w:val="9"/>
    <w:unhideWhenUsed/>
    <w:qFormat/>
    <w:rsid w:val="000813F9"/>
    <w:pPr>
      <w:keepNext/>
      <w:keepLines/>
      <w:spacing w:before="120" w:after="120"/>
      <w:jc w:val="both"/>
      <w:outlineLvl w:val="1"/>
    </w:pPr>
    <w:rPr>
      <w:rFonts w:ascii="Times New Roman" w:eastAsiaTheme="majorEastAsia" w:hAnsi="Times New Roman" w:cstheme="majorBidi"/>
      <w:b/>
      <w:bCs/>
      <w:color w:val="4F81BD" w:themeColor="accent1"/>
      <w:sz w:val="28"/>
      <w:szCs w:val="32"/>
    </w:rPr>
  </w:style>
  <w:style w:type="paragraph" w:styleId="Heading3">
    <w:name w:val="heading 3"/>
    <w:aliases w:val="My_Header3"/>
    <w:basedOn w:val="Normal"/>
    <w:next w:val="Header"/>
    <w:uiPriority w:val="9"/>
    <w:unhideWhenUsed/>
    <w:qFormat/>
    <w:rsid w:val="000813F9"/>
    <w:pPr>
      <w:keepNext/>
      <w:keepLines/>
      <w:spacing w:before="120" w:after="120"/>
      <w:jc w:val="both"/>
      <w:outlineLvl w:val="2"/>
    </w:pPr>
    <w:rPr>
      <w:rFonts w:ascii="Times New Roman" w:eastAsiaTheme="majorEastAsia" w:hAnsi="Times New Roman"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aliases w:val="My_Header5"/>
    <w:basedOn w:val="Normal"/>
    <w:next w:val="BodyText"/>
    <w:uiPriority w:val="9"/>
    <w:unhideWhenUsed/>
    <w:qFormat/>
    <w:rsid w:val="001C5B39"/>
    <w:pPr>
      <w:keepNext/>
      <w:keepLines/>
      <w:pageBreakBefore/>
      <w:spacing w:before="120" w:after="120"/>
      <w:jc w:val="both"/>
      <w:outlineLvl w:val="4"/>
    </w:pPr>
    <w:rPr>
      <w:rFonts w:ascii="Times New Roman" w:eastAsiaTheme="majorEastAsia" w:hAnsi="Times New Roman" w:cstheme="majorBidi"/>
      <w:b/>
      <w:iCs/>
      <w:color w:val="485A8A"/>
      <w:sz w:val="3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My_Body"/>
    <w:basedOn w:val="Normal"/>
    <w:qFormat/>
    <w:rsid w:val="000813F9"/>
    <w:pPr>
      <w:spacing w:after="0" w:line="480" w:lineRule="auto"/>
      <w:ind w:firstLine="72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0813F9"/>
    <w:pPr>
      <w:spacing w:line="360" w:lineRule="auto"/>
      <w:ind w:firstLine="0"/>
    </w:pPr>
  </w:style>
  <w:style w:type="paragraph" w:styleId="Title">
    <w:name w:val="Title"/>
    <w:aliases w:val="My_Title"/>
    <w:basedOn w:val="Normal"/>
    <w:link w:val="TitleChar"/>
    <w:qFormat/>
    <w:rsid w:val="000813F9"/>
    <w:pPr>
      <w:keepNext/>
      <w:keepLines/>
      <w:spacing w:after="0" w:line="360" w:lineRule="auto"/>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aliases w:val="My_Bibliography"/>
    <w:basedOn w:val="Normal"/>
    <w:qFormat/>
    <w:rsid w:val="00126F98"/>
    <w:pPr>
      <w:spacing w:after="0" w:line="360" w:lineRule="auto"/>
      <w:jc w:val="both"/>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MyTitleCaption">
    <w:name w:val="My_Title_Caption"/>
    <w:basedOn w:val="Caption"/>
    <w:next w:val="Caption"/>
    <w:rsid w:val="000813F9"/>
    <w:pPr>
      <w:keepNext/>
      <w:spacing w:after="0" w:line="360" w:lineRule="auto"/>
      <w:jc w:val="both"/>
    </w:pPr>
    <w:rPr>
      <w:rFonts w:ascii="Times New Roman" w:hAnsi="Times New Roman"/>
    </w:rPr>
  </w:style>
  <w:style w:type="paragraph" w:customStyle="1" w:styleId="MyImageCaption">
    <w:name w:val="My_Image_Caption"/>
    <w:basedOn w:val="Caption"/>
    <w:next w:val="Caption"/>
    <w:rsid w:val="000813F9"/>
    <w:pPr>
      <w:spacing w:after="0" w:line="360" w:lineRule="auto"/>
      <w:jc w:val="both"/>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34FFA"/>
    <w:rPr>
      <w:rFonts w:ascii="Consolas" w:hAnsi="Consolas"/>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aliases w:val="My_TOC_Header"/>
    <w:basedOn w:val="Heading1"/>
    <w:next w:val="Header"/>
    <w:uiPriority w:val="39"/>
    <w:unhideWhenUsed/>
    <w:qFormat/>
    <w:rsid w:val="000813F9"/>
    <w:pPr>
      <w:outlineLvl w:val="9"/>
    </w:pPr>
    <w:rPr>
      <w:bCs w:val="0"/>
      <w:color w:val="485A8A"/>
    </w:rPr>
  </w:style>
  <w:style w:type="paragraph" w:customStyle="1" w:styleId="SourceCode">
    <w:name w:val="Source Code"/>
    <w:basedOn w:val="Normal"/>
    <w:link w:val="VerbatimChar"/>
    <w:rsid w:val="00034FFA"/>
    <w:pPr>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aliases w:val="My_TOC1"/>
    <w:basedOn w:val="Normal"/>
    <w:next w:val="Normal"/>
    <w:autoRedefine/>
    <w:uiPriority w:val="39"/>
    <w:unhideWhenUsed/>
    <w:rsid w:val="000813F9"/>
    <w:pPr>
      <w:spacing w:after="0" w:line="360" w:lineRule="auto"/>
      <w:jc w:val="both"/>
    </w:pPr>
    <w:rPr>
      <w:rFonts w:ascii="Times New Roman" w:hAnsi="Times New Roman"/>
    </w:rPr>
  </w:style>
  <w:style w:type="paragraph" w:styleId="TOC2">
    <w:name w:val="toc 2"/>
    <w:aliases w:val="My_TOC2"/>
    <w:basedOn w:val="Normal"/>
    <w:next w:val="Normal"/>
    <w:autoRedefine/>
    <w:uiPriority w:val="39"/>
    <w:unhideWhenUsed/>
    <w:rsid w:val="000813F9"/>
    <w:pPr>
      <w:spacing w:after="0" w:line="360" w:lineRule="auto"/>
      <w:ind w:left="240"/>
      <w:jc w:val="both"/>
    </w:pPr>
    <w:rPr>
      <w:rFonts w:ascii="Times New Roman" w:hAnsi="Times New Roman"/>
    </w:rPr>
  </w:style>
  <w:style w:type="paragraph" w:styleId="TOC3">
    <w:name w:val="toc 3"/>
    <w:aliases w:val="My_TOC3"/>
    <w:basedOn w:val="Normal"/>
    <w:next w:val="Normal"/>
    <w:autoRedefine/>
    <w:uiPriority w:val="39"/>
    <w:unhideWhenUsed/>
    <w:rsid w:val="000813F9"/>
    <w:pPr>
      <w:spacing w:after="0" w:line="360" w:lineRule="auto"/>
      <w:ind w:left="480"/>
      <w:jc w:val="both"/>
    </w:pPr>
    <w:rPr>
      <w:rFonts w:ascii="Times New Roman" w:hAnsi="Times New Roman"/>
    </w:rPr>
  </w:style>
  <w:style w:type="table" w:styleId="PlainTable2">
    <w:name w:val="Plain Table 2"/>
    <w:basedOn w:val="TableNormal"/>
    <w:rsid w:val="000813F9"/>
    <w:pPr>
      <w:spacing w:after="0"/>
    </w:pPr>
    <w:rPr>
      <w:rFonts w:ascii="Times New Roman" w:hAnsi="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semiHidden/>
    <w:unhideWhenUsed/>
    <w:rsid w:val="000813F9"/>
    <w:pPr>
      <w:tabs>
        <w:tab w:val="center" w:pos="4680"/>
        <w:tab w:val="right" w:pos="9360"/>
      </w:tabs>
      <w:spacing w:after="0"/>
    </w:pPr>
  </w:style>
  <w:style w:type="character" w:customStyle="1" w:styleId="HeaderChar">
    <w:name w:val="Header Char"/>
    <w:basedOn w:val="DefaultParagraphFont"/>
    <w:link w:val="Header"/>
    <w:semiHidden/>
    <w:rsid w:val="000813F9"/>
  </w:style>
  <w:style w:type="table" w:styleId="TableGrid">
    <w:name w:val="Table Grid"/>
    <w:basedOn w:val="TableNormal"/>
    <w:rsid w:val="000813F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0813F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leChar">
    <w:name w:val="Title Char"/>
    <w:basedOn w:val="DefaultParagraphFont"/>
    <w:link w:val="Title"/>
    <w:rsid w:val="008C77D4"/>
    <w:rPr>
      <w:rFonts w:ascii="Times New Roman" w:eastAsiaTheme="majorEastAsia" w:hAnsi="Times New Roman"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cterio.net/" TargetMode="External"/><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bacterio.ne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gplot2.tidyverse.or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r-project.org/"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38</Pages>
  <Words>8058</Words>
  <Characters>45931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Kimberly Hinz</dc:creator>
  <cp:keywords/>
  <cp:lastModifiedBy>Kim Hinz</cp:lastModifiedBy>
  <cp:revision>3</cp:revision>
  <dcterms:created xsi:type="dcterms:W3CDTF">2021-01-18T19:19:00Z</dcterms:created>
  <dcterms:modified xsi:type="dcterms:W3CDTF">2021-01-19T05:00:00Z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IJSEM.csl</vt:lpwstr>
  </property>
  <property fmtid="{D5CDD505-2E9C-101B-9397-08002B2CF9AE}" pid="4" name="date">
    <vt:lpwstr>2020/12/08</vt:lpwstr>
  </property>
  <property fmtid="{D5CDD505-2E9C-101B-9397-08002B2CF9AE}" pid="5" name="output">
    <vt:lpwstr/>
  </property>
</Properties>
</file>